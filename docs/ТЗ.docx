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0912A8" w:rsidRPr="000661D0" w14:paraId="1AAB3A02" w14:textId="77777777" w:rsidTr="004A4608">
        <w:tc>
          <w:tcPr>
            <w:tcW w:w="5070" w:type="dxa"/>
          </w:tcPr>
          <w:p w14:paraId="01B3C22C" w14:textId="77777777" w:rsidR="000912A8" w:rsidRPr="000661D0" w:rsidRDefault="000912A8" w:rsidP="004A4608">
            <w:pPr>
              <w:pStyle w:val="a9"/>
              <w:jc w:val="left"/>
              <w:rPr>
                <w:szCs w:val="28"/>
                <w:lang w:val="ru-RU"/>
              </w:rPr>
            </w:pPr>
            <w:r w:rsidRPr="00C40BAD">
              <w:rPr>
                <w:szCs w:val="28"/>
              </w:rPr>
              <w:t>СОГЛАСОВАНО</w:t>
            </w:r>
          </w:p>
        </w:tc>
        <w:tc>
          <w:tcPr>
            <w:tcW w:w="4394" w:type="dxa"/>
          </w:tcPr>
          <w:p w14:paraId="682CD318" w14:textId="77777777" w:rsidR="000912A8" w:rsidRPr="000661D0" w:rsidRDefault="000912A8" w:rsidP="004A4608">
            <w:pPr>
              <w:pStyle w:val="a9"/>
              <w:jc w:val="left"/>
              <w:rPr>
                <w:szCs w:val="28"/>
                <w:lang w:val="ru-RU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0912A8" w:rsidRPr="000661D0" w14:paraId="304C7906" w14:textId="77777777" w:rsidTr="004A4608">
        <w:tc>
          <w:tcPr>
            <w:tcW w:w="5070" w:type="dxa"/>
          </w:tcPr>
          <w:p w14:paraId="35DD13A0" w14:textId="77777777" w:rsidR="000912A8" w:rsidRPr="00C40BAD" w:rsidRDefault="000912A8" w:rsidP="004A4608">
            <w:pPr>
              <w:pStyle w:val="a9"/>
              <w:spacing w:line="276" w:lineRule="auto"/>
              <w:jc w:val="left"/>
              <w:rPr>
                <w:szCs w:val="28"/>
                <w:lang w:val="ru-RU"/>
              </w:rPr>
            </w:pPr>
            <w:r w:rsidRPr="00C40BAD">
              <w:rPr>
                <w:szCs w:val="28"/>
                <w:lang w:val="ru-RU"/>
              </w:rPr>
              <w:t>Сторона ЗАКАЗЧИКА</w:t>
            </w:r>
          </w:p>
          <w:p w14:paraId="7D46C41A" w14:textId="77777777" w:rsidR="000912A8" w:rsidRPr="00C40BAD" w:rsidRDefault="000912A8" w:rsidP="004A4608">
            <w:pPr>
              <w:pStyle w:val="a9"/>
              <w:spacing w:line="276" w:lineRule="auto"/>
              <w:jc w:val="left"/>
              <w:rPr>
                <w:szCs w:val="28"/>
                <w:u w:val="single"/>
                <w:lang w:val="ru-RU"/>
              </w:rPr>
            </w:pPr>
          </w:p>
          <w:p w14:paraId="1EDE17A0" w14:textId="77777777" w:rsidR="000912A8" w:rsidRDefault="000912A8" w:rsidP="004A4608">
            <w:pPr>
              <w:pStyle w:val="a9"/>
              <w:jc w:val="left"/>
              <w:rPr>
                <w:szCs w:val="28"/>
                <w:u w:val="single"/>
                <w:lang w:val="ru-RU"/>
              </w:rPr>
            </w:pPr>
            <w:r>
              <w:rPr>
                <w:szCs w:val="28"/>
                <w:u w:val="single"/>
                <w:lang w:val="ru-RU"/>
              </w:rPr>
              <w:t xml:space="preserve">Доцент кафедры </w:t>
            </w:r>
            <w:r>
              <w:rPr>
                <w:szCs w:val="28"/>
                <w:u w:val="single"/>
                <w:lang w:val="ru-RU"/>
              </w:rPr>
              <w:br/>
              <w:t>ИАНИ ННГУ, к.ф.-м.н.</w:t>
            </w:r>
            <w:r>
              <w:rPr>
                <w:szCs w:val="28"/>
                <w:u w:val="single"/>
                <w:lang w:val="ru-RU"/>
              </w:rPr>
              <w:br/>
            </w:r>
          </w:p>
          <w:p w14:paraId="493D2A78" w14:textId="70BDBD81" w:rsidR="000912A8" w:rsidRPr="00C40BAD" w:rsidRDefault="000912A8" w:rsidP="004A4608">
            <w:pPr>
              <w:pStyle w:val="a9"/>
              <w:jc w:val="left"/>
              <w:rPr>
                <w:szCs w:val="28"/>
                <w:lang w:val="ru-RU"/>
              </w:rPr>
            </w:pPr>
            <w:r>
              <w:rPr>
                <w:szCs w:val="28"/>
                <w:u w:val="single"/>
                <w:lang w:val="ru-RU"/>
              </w:rPr>
              <w:t xml:space="preserve">                                  Д.А. Я</w:t>
            </w:r>
            <w:ins w:id="0" w:author="Анастасия" w:date="2019-09-18T20:58:00Z">
              <w:r w:rsidR="00012AB4">
                <w:rPr>
                  <w:szCs w:val="28"/>
                  <w:u w:val="single"/>
                  <w:lang w:val="ru-RU"/>
                </w:rPr>
                <w:t>ш</w:t>
              </w:r>
            </w:ins>
            <w:del w:id="1" w:author="Анастасия" w:date="2019-09-18T20:58:00Z">
              <w:r w:rsidDel="00012AB4">
                <w:rPr>
                  <w:szCs w:val="28"/>
                  <w:u w:val="single"/>
                  <w:lang w:val="ru-RU"/>
                </w:rPr>
                <w:delText>ш</w:delText>
              </w:r>
            </w:del>
            <w:r>
              <w:rPr>
                <w:szCs w:val="28"/>
                <w:u w:val="single"/>
                <w:lang w:val="ru-RU"/>
              </w:rPr>
              <w:t>унин</w:t>
            </w:r>
          </w:p>
          <w:p w14:paraId="4A931329" w14:textId="77777777" w:rsidR="000912A8" w:rsidRPr="000661D0" w:rsidRDefault="000912A8" w:rsidP="004A4608">
            <w:pPr>
              <w:pStyle w:val="a9"/>
              <w:spacing w:line="276" w:lineRule="auto"/>
              <w:jc w:val="left"/>
              <w:rPr>
                <w:szCs w:val="28"/>
                <w:lang w:val="ru-RU"/>
              </w:rPr>
            </w:pPr>
            <w:r w:rsidRPr="00C40BAD">
              <w:rPr>
                <w:szCs w:val="28"/>
              </w:rPr>
              <w:t>«____»______________201</w:t>
            </w:r>
            <w:r w:rsidRPr="00C40BAD">
              <w:rPr>
                <w:szCs w:val="28"/>
                <w:lang w:val="ru-RU"/>
              </w:rPr>
              <w:t>9</w:t>
            </w:r>
            <w:r w:rsidRPr="00C40BAD">
              <w:rPr>
                <w:szCs w:val="28"/>
              </w:rPr>
              <w:t xml:space="preserve"> г.</w:t>
            </w:r>
          </w:p>
        </w:tc>
        <w:tc>
          <w:tcPr>
            <w:tcW w:w="4394" w:type="dxa"/>
          </w:tcPr>
          <w:p w14:paraId="0752F65F" w14:textId="77777777" w:rsidR="000912A8" w:rsidRPr="00C40BAD" w:rsidRDefault="000912A8" w:rsidP="004A4608">
            <w:pPr>
              <w:pStyle w:val="a9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  <w:lang w:val="ru-RU"/>
              </w:rPr>
            </w:pPr>
            <w:r w:rsidRPr="00C40BAD">
              <w:rPr>
                <w:color w:val="000000"/>
                <w:szCs w:val="28"/>
                <w:lang w:val="ru-RU"/>
              </w:rPr>
              <w:t>Сторона ИСПОЛНИТЕЛЯ</w:t>
            </w:r>
          </w:p>
          <w:p w14:paraId="14C25243" w14:textId="77777777" w:rsidR="000912A8" w:rsidRPr="00C40BAD" w:rsidRDefault="000912A8" w:rsidP="004A4608">
            <w:pPr>
              <w:pStyle w:val="a9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  <w:u w:val="single"/>
                <w:lang w:val="ru-RU"/>
              </w:rPr>
            </w:pPr>
          </w:p>
          <w:p w14:paraId="7DDA8D35" w14:textId="77777777" w:rsidR="000912A8" w:rsidRPr="004A4608" w:rsidRDefault="000912A8" w:rsidP="004A4608">
            <w:pPr>
              <w:pStyle w:val="a9"/>
              <w:widowControl w:val="0"/>
              <w:jc w:val="left"/>
              <w:rPr>
                <w:szCs w:val="28"/>
                <w:u w:val="single"/>
                <w:lang w:val="ru-RU"/>
              </w:rPr>
            </w:pPr>
            <w:r w:rsidRPr="004A4608">
              <w:rPr>
                <w:szCs w:val="28"/>
                <w:u w:val="single"/>
                <w:lang w:val="ru-RU"/>
              </w:rPr>
              <w:t xml:space="preserve">Профессор кафедры </w:t>
            </w:r>
            <w:r w:rsidRPr="004A4608">
              <w:rPr>
                <w:szCs w:val="28"/>
                <w:u w:val="single"/>
                <w:lang w:val="ru-RU"/>
              </w:rPr>
              <w:br/>
              <w:t>ИАНИ ННГУ, д.т.н.</w:t>
            </w:r>
            <w:r w:rsidRPr="004A4608">
              <w:rPr>
                <w:szCs w:val="28"/>
                <w:u w:val="single"/>
                <w:lang w:val="ru-RU"/>
              </w:rPr>
              <w:br/>
            </w:r>
          </w:p>
          <w:p w14:paraId="44682549" w14:textId="77777777" w:rsidR="000912A8" w:rsidRPr="004A4608" w:rsidRDefault="000912A8" w:rsidP="004A4608">
            <w:pPr>
              <w:pStyle w:val="a9"/>
              <w:widowControl w:val="0"/>
              <w:jc w:val="left"/>
              <w:rPr>
                <w:szCs w:val="28"/>
              </w:rPr>
            </w:pPr>
            <w:r w:rsidRPr="004A4608">
              <w:rPr>
                <w:szCs w:val="28"/>
                <w:u w:val="single"/>
                <w:lang w:val="ru-RU"/>
              </w:rPr>
              <w:t xml:space="preserve">                               Н.В. Старостин</w:t>
            </w:r>
          </w:p>
          <w:p w14:paraId="6A6B453F" w14:textId="77777777" w:rsidR="000912A8" w:rsidRPr="000661D0" w:rsidRDefault="000912A8" w:rsidP="004A4608">
            <w:pPr>
              <w:pStyle w:val="a9"/>
              <w:spacing w:line="276" w:lineRule="auto"/>
              <w:jc w:val="left"/>
              <w:rPr>
                <w:szCs w:val="28"/>
                <w:lang w:val="ru-RU"/>
              </w:rPr>
            </w:pPr>
            <w:r w:rsidRPr="00C40BAD">
              <w:rPr>
                <w:color w:val="000000"/>
                <w:szCs w:val="28"/>
              </w:rPr>
              <w:t>«____»______________201</w:t>
            </w:r>
            <w:r w:rsidRPr="00C40BAD">
              <w:rPr>
                <w:color w:val="000000"/>
                <w:szCs w:val="28"/>
                <w:lang w:val="ru-RU"/>
              </w:rPr>
              <w:t>9</w:t>
            </w:r>
            <w:r w:rsidRPr="00C40BAD">
              <w:rPr>
                <w:color w:val="000000"/>
                <w:szCs w:val="28"/>
              </w:rPr>
              <w:t xml:space="preserve"> г.</w:t>
            </w:r>
          </w:p>
        </w:tc>
      </w:tr>
    </w:tbl>
    <w:p w14:paraId="00CBADAE" w14:textId="77777777" w:rsidR="000912A8" w:rsidRPr="00DE4D6A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0D29F2A" w14:textId="77777777" w:rsidR="000912A8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30D584" w14:textId="77777777" w:rsidR="000912A8" w:rsidRPr="00DE4D6A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B7C0454" w14:textId="77777777" w:rsidR="000912A8" w:rsidRPr="00DE4D6A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>ТЕХНИЧЕСКО</w:t>
      </w:r>
      <w:r>
        <w:rPr>
          <w:rFonts w:ascii="Times New Roman" w:hAnsi="Times New Roman"/>
          <w:b/>
          <w:sz w:val="28"/>
          <w:szCs w:val="28"/>
        </w:rPr>
        <w:t>Е</w:t>
      </w:r>
      <w:r w:rsidRPr="00DE4D6A">
        <w:rPr>
          <w:rFonts w:ascii="Times New Roman" w:hAnsi="Times New Roman"/>
          <w:b/>
          <w:sz w:val="28"/>
          <w:szCs w:val="28"/>
        </w:rPr>
        <w:t xml:space="preserve"> ЗАДАНИ</w:t>
      </w:r>
      <w:r>
        <w:rPr>
          <w:rFonts w:ascii="Times New Roman" w:hAnsi="Times New Roman"/>
          <w:b/>
          <w:sz w:val="28"/>
          <w:szCs w:val="28"/>
        </w:rPr>
        <w:t>Е</w:t>
      </w:r>
    </w:p>
    <w:p w14:paraId="18E441A6" w14:textId="77777777" w:rsidR="00802A5F" w:rsidRPr="00C17E3D" w:rsidRDefault="00802A5F" w:rsidP="00802A5F">
      <w:pPr>
        <w:jc w:val="center"/>
        <w:rPr>
          <w:ins w:id="2" w:author="Анастасия" w:date="2019-09-18T20:31:00Z"/>
          <w:rFonts w:ascii="Times New Roman" w:hAnsi="Times New Roman"/>
          <w:b/>
          <w:sz w:val="28"/>
          <w:szCs w:val="28"/>
        </w:rPr>
      </w:pPr>
      <w:ins w:id="3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 xml:space="preserve">на </w:t>
        </w:r>
        <w:r>
          <w:rPr>
            <w:rFonts w:ascii="Times New Roman" w:hAnsi="Times New Roman"/>
            <w:b/>
            <w:sz w:val="28"/>
            <w:szCs w:val="28"/>
          </w:rPr>
          <w:t>опытно-конструкторскую работу</w:t>
        </w:r>
      </w:ins>
    </w:p>
    <w:p w14:paraId="07B72A57" w14:textId="790EA240" w:rsidR="00802A5F" w:rsidRPr="00C17E3D" w:rsidRDefault="00802A5F" w:rsidP="00802A5F">
      <w:pPr>
        <w:jc w:val="center"/>
        <w:rPr>
          <w:ins w:id="4" w:author="Анастасия" w:date="2019-09-18T20:31:00Z"/>
          <w:rFonts w:ascii="Times New Roman" w:hAnsi="Times New Roman"/>
          <w:b/>
          <w:sz w:val="28"/>
          <w:szCs w:val="28"/>
        </w:rPr>
      </w:pPr>
      <w:ins w:id="5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 xml:space="preserve">Разработка и реализация программного обеспечения для обнаружения и </w:t>
        </w:r>
        <w:r>
          <w:rPr>
            <w:rFonts w:ascii="Times New Roman" w:hAnsi="Times New Roman"/>
            <w:b/>
            <w:sz w:val="28"/>
            <w:szCs w:val="28"/>
          </w:rPr>
          <w:t>распозна</w:t>
        </w:r>
        <w:r w:rsidRPr="00C17E3D">
          <w:rPr>
            <w:rFonts w:ascii="Times New Roman" w:hAnsi="Times New Roman"/>
            <w:b/>
            <w:sz w:val="28"/>
            <w:szCs w:val="28"/>
          </w:rPr>
          <w:t xml:space="preserve">вания лиц с </w:t>
        </w:r>
      </w:ins>
      <w:ins w:id="6" w:author="Анастасия" w:date="2019-09-18T20:59:00Z">
        <w:r w:rsidR="00012AB4">
          <w:rPr>
            <w:rFonts w:ascii="Times New Roman" w:hAnsi="Times New Roman"/>
            <w:b/>
            <w:sz w:val="28"/>
            <w:szCs w:val="28"/>
          </w:rPr>
          <w:t>использованием</w:t>
        </w:r>
      </w:ins>
      <w:ins w:id="7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 xml:space="preserve"> </w:t>
        </w:r>
        <w:r w:rsidRPr="00C17E3D">
          <w:rPr>
            <w:rFonts w:ascii="Times New Roman" w:hAnsi="Times New Roman"/>
            <w:b/>
            <w:sz w:val="28"/>
            <w:szCs w:val="28"/>
            <w:lang w:val="en-US"/>
          </w:rPr>
          <w:t>RGB</w:t>
        </w:r>
      </w:ins>
      <w:ins w:id="8" w:author="Анастасия" w:date="2019-09-22T19:16:00Z">
        <w:r w:rsidR="00877238">
          <w:rPr>
            <w:rFonts w:ascii="Times New Roman" w:hAnsi="Times New Roman"/>
            <w:b/>
            <w:sz w:val="28"/>
            <w:szCs w:val="28"/>
          </w:rPr>
          <w:t>-</w:t>
        </w:r>
      </w:ins>
      <w:ins w:id="9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  <w:lang w:val="en-US"/>
          </w:rPr>
          <w:t>D</w:t>
        </w:r>
        <w:r w:rsidRPr="00C17E3D">
          <w:rPr>
            <w:rFonts w:ascii="Times New Roman" w:hAnsi="Times New Roman"/>
            <w:b/>
            <w:sz w:val="28"/>
            <w:szCs w:val="28"/>
          </w:rPr>
          <w:t xml:space="preserve"> камеры</w:t>
        </w:r>
      </w:ins>
    </w:p>
    <w:p w14:paraId="18E00574" w14:textId="77777777" w:rsidR="00802A5F" w:rsidRPr="00C17E3D" w:rsidRDefault="00802A5F" w:rsidP="00802A5F">
      <w:pPr>
        <w:spacing w:line="360" w:lineRule="auto"/>
        <w:jc w:val="center"/>
        <w:rPr>
          <w:ins w:id="10" w:author="Анастасия" w:date="2019-09-18T20:31:00Z"/>
          <w:rFonts w:ascii="Times New Roman" w:hAnsi="Times New Roman"/>
          <w:b/>
          <w:bCs/>
          <w:sz w:val="28"/>
          <w:szCs w:val="28"/>
        </w:rPr>
      </w:pPr>
      <w:ins w:id="11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>(Шифр ПО «</w:t>
        </w:r>
        <w:r w:rsidRPr="00C17E3D">
          <w:rPr>
            <w:rFonts w:ascii="Times New Roman" w:hAnsi="Times New Roman"/>
            <w:b/>
            <w:sz w:val="28"/>
            <w:szCs w:val="28"/>
            <w:lang w:val="en-US"/>
          </w:rPr>
          <w:t>DeepFR</w:t>
        </w:r>
        <w:r w:rsidRPr="00C17E3D">
          <w:rPr>
            <w:rFonts w:ascii="Times New Roman" w:hAnsi="Times New Roman"/>
            <w:b/>
            <w:sz w:val="28"/>
            <w:szCs w:val="28"/>
          </w:rPr>
          <w:t>»)</w:t>
        </w:r>
      </w:ins>
    </w:p>
    <w:p w14:paraId="4FBEE4BB" w14:textId="6D28C7C8" w:rsidR="000912A8" w:rsidRPr="00DE4D6A" w:rsidDel="00802A5F" w:rsidRDefault="000912A8" w:rsidP="000912A8">
      <w:pPr>
        <w:jc w:val="center"/>
        <w:rPr>
          <w:del w:id="12" w:author="Анастасия" w:date="2019-09-18T20:31:00Z"/>
          <w:rFonts w:ascii="Times New Roman" w:hAnsi="Times New Roman"/>
          <w:b/>
          <w:sz w:val="28"/>
          <w:szCs w:val="28"/>
        </w:rPr>
      </w:pPr>
      <w:del w:id="13" w:author="Анастасия" w:date="2019-09-18T20:31:00Z">
        <w:r w:rsidRPr="00DE4D6A" w:rsidDel="00802A5F">
          <w:rPr>
            <w:rFonts w:ascii="Times New Roman" w:hAnsi="Times New Roman"/>
            <w:b/>
            <w:sz w:val="28"/>
            <w:szCs w:val="28"/>
          </w:rPr>
          <w:delText xml:space="preserve">на </w:delText>
        </w:r>
        <w:r w:rsidDel="00802A5F">
          <w:rPr>
            <w:rFonts w:ascii="Times New Roman" w:hAnsi="Times New Roman"/>
            <w:b/>
            <w:sz w:val="28"/>
            <w:szCs w:val="28"/>
          </w:rPr>
          <w:delText>научно-исследовательскую работу</w:delText>
        </w:r>
      </w:del>
    </w:p>
    <w:p w14:paraId="6959A815" w14:textId="211F1C67" w:rsidR="000912A8" w:rsidRPr="004A4608" w:rsidDel="00802A5F" w:rsidRDefault="000912A8" w:rsidP="000912A8">
      <w:pPr>
        <w:spacing w:line="360" w:lineRule="auto"/>
        <w:jc w:val="center"/>
        <w:rPr>
          <w:del w:id="14" w:author="Анастасия" w:date="2019-09-18T20:31:00Z"/>
          <w:rFonts w:ascii="Times New Roman" w:hAnsi="Times New Roman"/>
          <w:b/>
          <w:bCs/>
          <w:sz w:val="28"/>
          <w:szCs w:val="28"/>
        </w:rPr>
      </w:pPr>
      <w:del w:id="15" w:author="Анастасия" w:date="2019-09-18T20:31:00Z">
        <w:r w:rsidRPr="004A4608" w:rsidDel="00802A5F">
          <w:rPr>
            <w:rFonts w:ascii="Times New Roman" w:hAnsi="Times New Roman"/>
            <w:b/>
            <w:bCs/>
            <w:sz w:val="28"/>
            <w:szCs w:val="28"/>
          </w:rPr>
          <w:delText xml:space="preserve">Разработка и реализация программного обеспечения </w:delText>
        </w:r>
        <w:r w:rsidRPr="004A4608" w:rsidDel="00802A5F">
          <w:rPr>
            <w:rFonts w:ascii="Times New Roman" w:hAnsi="Times New Roman"/>
            <w:b/>
            <w:bCs/>
            <w:sz w:val="28"/>
            <w:szCs w:val="28"/>
          </w:rPr>
          <w:br/>
          <w:delText>для распознавания лиц на групповых фотографиях</w:delText>
        </w:r>
      </w:del>
    </w:p>
    <w:p w14:paraId="2F9218C7" w14:textId="1295D39F" w:rsidR="000912A8" w:rsidRPr="00353AE9" w:rsidDel="00802A5F" w:rsidRDefault="000912A8" w:rsidP="000912A8">
      <w:pPr>
        <w:spacing w:line="360" w:lineRule="auto"/>
        <w:jc w:val="center"/>
        <w:rPr>
          <w:del w:id="16" w:author="Анастасия" w:date="2019-09-18T20:31:00Z"/>
          <w:rFonts w:ascii="Times New Roman" w:hAnsi="Times New Roman"/>
          <w:b/>
          <w:bCs/>
          <w:sz w:val="28"/>
          <w:szCs w:val="28"/>
        </w:rPr>
      </w:pPr>
      <w:del w:id="17" w:author="Анастасия" w:date="2019-09-18T20:31:00Z">
        <w:r w:rsidRPr="000E4CB4" w:rsidDel="00802A5F">
          <w:rPr>
            <w:rFonts w:ascii="Times New Roman" w:hAnsi="Times New Roman"/>
            <w:b/>
            <w:sz w:val="28"/>
            <w:szCs w:val="28"/>
          </w:rPr>
          <w:delText xml:space="preserve"> 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>(</w:delText>
        </w:r>
        <w:r w:rsidRPr="00DE4D6A" w:rsidDel="00802A5F">
          <w:rPr>
            <w:rFonts w:ascii="Times New Roman" w:hAnsi="Times New Roman"/>
            <w:b/>
            <w:sz w:val="28"/>
            <w:szCs w:val="28"/>
          </w:rPr>
          <w:delText>Шифр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 xml:space="preserve"> </w:delText>
        </w:r>
        <w:r w:rsidRPr="00DE4D6A" w:rsidDel="00802A5F">
          <w:rPr>
            <w:rFonts w:ascii="Times New Roman" w:hAnsi="Times New Roman"/>
            <w:b/>
            <w:sz w:val="28"/>
            <w:szCs w:val="28"/>
          </w:rPr>
          <w:delText>ПО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 xml:space="preserve"> «</w:delText>
        </w:r>
        <w:r w:rsidRPr="004A4608" w:rsidDel="00802A5F">
          <w:rPr>
            <w:rFonts w:ascii="Times New Roman" w:hAnsi="Times New Roman"/>
            <w:b/>
            <w:sz w:val="26"/>
            <w:szCs w:val="26"/>
            <w:lang w:val="en-US"/>
          </w:rPr>
          <w:delText>AFR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>»)</w:delText>
        </w:r>
      </w:del>
    </w:p>
    <w:p w14:paraId="12CD5A65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6B118ED5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BA17FC9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DB005FB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04E23E5C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767F1088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03AA2BB1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325AE990" w14:textId="77777777" w:rsidR="000912A8" w:rsidRPr="00353AE9" w:rsidRDefault="000912A8" w:rsidP="000912A8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3DEF4E" w14:textId="77777777" w:rsidR="00802A5F" w:rsidRDefault="00802A5F" w:rsidP="000912A8">
      <w:pPr>
        <w:spacing w:before="120" w:after="0" w:line="360" w:lineRule="auto"/>
        <w:jc w:val="center"/>
        <w:rPr>
          <w:ins w:id="18" w:author="Анастасия" w:date="2019-09-18T20:31:00Z"/>
          <w:rFonts w:ascii="Times New Roman" w:hAnsi="Times New Roman"/>
          <w:sz w:val="28"/>
          <w:szCs w:val="28"/>
        </w:rPr>
      </w:pPr>
    </w:p>
    <w:p w14:paraId="14127E12" w14:textId="77777777" w:rsidR="00802A5F" w:rsidRDefault="00802A5F" w:rsidP="000912A8">
      <w:pPr>
        <w:spacing w:before="120" w:after="0" w:line="360" w:lineRule="auto"/>
        <w:jc w:val="center"/>
        <w:rPr>
          <w:ins w:id="19" w:author="Анастасия" w:date="2019-09-18T20:31:00Z"/>
          <w:rFonts w:ascii="Times New Roman" w:hAnsi="Times New Roman"/>
          <w:sz w:val="28"/>
          <w:szCs w:val="28"/>
        </w:rPr>
      </w:pPr>
    </w:p>
    <w:p w14:paraId="247B403F" w14:textId="77777777" w:rsidR="00802A5F" w:rsidRDefault="00802A5F" w:rsidP="000912A8">
      <w:pPr>
        <w:spacing w:before="120" w:after="0" w:line="360" w:lineRule="auto"/>
        <w:jc w:val="center"/>
        <w:rPr>
          <w:ins w:id="20" w:author="Анастасия" w:date="2019-09-18T20:31:00Z"/>
          <w:rFonts w:ascii="Times New Roman" w:hAnsi="Times New Roman"/>
          <w:sz w:val="28"/>
          <w:szCs w:val="28"/>
        </w:rPr>
      </w:pPr>
    </w:p>
    <w:p w14:paraId="64BEFEFE" w14:textId="77777777" w:rsidR="000912A8" w:rsidRPr="001426A3" w:rsidRDefault="000912A8" w:rsidP="000912A8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426A3">
        <w:rPr>
          <w:rFonts w:ascii="Times New Roman" w:hAnsi="Times New Roman"/>
          <w:sz w:val="28"/>
          <w:szCs w:val="28"/>
        </w:rPr>
        <w:t xml:space="preserve">2019 </w:t>
      </w:r>
      <w:r w:rsidRPr="00DE4D6A">
        <w:rPr>
          <w:rFonts w:ascii="Times New Roman" w:hAnsi="Times New Roman"/>
          <w:sz w:val="28"/>
          <w:szCs w:val="28"/>
        </w:rPr>
        <w:t>г</w:t>
      </w:r>
      <w:r w:rsidRPr="001426A3">
        <w:rPr>
          <w:rFonts w:ascii="Times New Roman" w:hAnsi="Times New Roman"/>
          <w:sz w:val="28"/>
          <w:szCs w:val="28"/>
        </w:rPr>
        <w:t>.</w:t>
      </w:r>
    </w:p>
    <w:p w14:paraId="0E4953A2" w14:textId="77777777" w:rsidR="000912A8" w:rsidRPr="001426A3" w:rsidDel="00802A5F" w:rsidRDefault="000912A8" w:rsidP="000912A8">
      <w:pPr>
        <w:spacing w:before="120" w:after="0" w:line="360" w:lineRule="auto"/>
        <w:jc w:val="center"/>
        <w:rPr>
          <w:del w:id="21" w:author="Анастасия" w:date="2019-09-18T20:31:00Z"/>
          <w:rFonts w:ascii="Times New Roman" w:hAnsi="Times New Roman"/>
          <w:sz w:val="28"/>
          <w:szCs w:val="28"/>
        </w:rPr>
      </w:pPr>
      <w:del w:id="22" w:author="Анастасия" w:date="2019-09-18T20:31:00Z">
        <w:r w:rsidRPr="001426A3" w:rsidDel="00802A5F">
          <w:rPr>
            <w:rFonts w:ascii="Times New Roman" w:hAnsi="Times New Roman"/>
            <w:sz w:val="28"/>
            <w:szCs w:val="28"/>
          </w:rPr>
          <w:br w:type="page"/>
        </w:r>
      </w:del>
    </w:p>
    <w:p w14:paraId="2E1A1CE8" w14:textId="77777777" w:rsidR="000912A8" w:rsidRPr="001426A3" w:rsidDel="00802A5F" w:rsidRDefault="000912A8">
      <w:pPr>
        <w:spacing w:before="120" w:after="0" w:line="360" w:lineRule="auto"/>
        <w:jc w:val="center"/>
        <w:rPr>
          <w:del w:id="23" w:author="Анастасия" w:date="2019-09-18T20:31:00Z"/>
          <w:rFonts w:ascii="Times New Roman" w:hAnsi="Times New Roman"/>
          <w:sz w:val="28"/>
          <w:szCs w:val="28"/>
        </w:rPr>
      </w:pPr>
    </w:p>
    <w:p w14:paraId="3AD3CCD1" w14:textId="77777777" w:rsidR="000912A8" w:rsidRPr="001426A3" w:rsidRDefault="000912A8" w:rsidP="000912A8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14:paraId="6A655447" w14:textId="77777777" w:rsidR="000912A8" w:rsidRPr="004A6E8F" w:rsidRDefault="000912A8" w:rsidP="000912A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rPrChange w:id="24" w:author="Анастасия" w:date="2019-09-22T21:04:00Z">
            <w:rPr>
              <w:rFonts w:ascii="Times New Roman" w:hAnsi="Times New Roman"/>
              <w:b/>
              <w:bCs/>
              <w:sz w:val="28"/>
              <w:szCs w:val="28"/>
            </w:rPr>
          </w:rPrChange>
        </w:rPr>
      </w:pPr>
      <w:r w:rsidRPr="004A6E8F">
        <w:rPr>
          <w:rFonts w:ascii="Times New Roman" w:hAnsi="Times New Roman"/>
          <w:b/>
          <w:bCs/>
          <w:sz w:val="24"/>
          <w:szCs w:val="24"/>
          <w:rPrChange w:id="25" w:author="Анастасия" w:date="2019-09-22T21:04:00Z">
            <w:rPr>
              <w:rFonts w:ascii="Times New Roman" w:hAnsi="Times New Roman"/>
              <w:b/>
              <w:bCs/>
              <w:sz w:val="28"/>
              <w:szCs w:val="28"/>
            </w:rPr>
          </w:rPrChange>
        </w:rPr>
        <w:lastRenderedPageBreak/>
        <w:t>Содержание</w:t>
      </w:r>
    </w:p>
    <w:p w14:paraId="4C5F0647" w14:textId="77777777" w:rsidR="000912A8" w:rsidRPr="004A6E8F" w:rsidRDefault="000912A8" w:rsidP="000912A8">
      <w:pPr>
        <w:pStyle w:val="11"/>
        <w:rPr>
          <w:noProof/>
          <w:lang w:val="ru-RU" w:eastAsia="ru-RU"/>
          <w:rPrChange w:id="26" w:author="Анастасия" w:date="2019-09-22T21:04:00Z">
            <w:rPr>
              <w:noProof/>
              <w:lang w:val="ru-RU" w:eastAsia="ru-RU"/>
            </w:rPr>
          </w:rPrChange>
        </w:rPr>
      </w:pPr>
      <w:r w:rsidRPr="004A6E8F">
        <w:rPr>
          <w:lang w:val="ru-RU"/>
          <w:rPrChange w:id="27" w:author="Анастасия" w:date="2019-09-22T21:04:00Z">
            <w:rPr>
              <w:lang w:val="ru-RU"/>
            </w:rPr>
          </w:rPrChange>
        </w:rPr>
        <w:fldChar w:fldCharType="begin"/>
      </w:r>
      <w:r w:rsidRPr="004A6E8F">
        <w:rPr>
          <w:lang w:val="ru-RU"/>
          <w:rPrChange w:id="28" w:author="Анастасия" w:date="2019-09-22T21:04:00Z">
            <w:rPr>
              <w:lang w:val="ru-RU"/>
            </w:rPr>
          </w:rPrChange>
        </w:rPr>
        <w:instrText xml:space="preserve"> TOC \o "1-3" \h \z \u </w:instrText>
      </w:r>
      <w:r w:rsidRPr="004A6E8F">
        <w:rPr>
          <w:lang w:val="ru-RU"/>
          <w:rPrChange w:id="29" w:author="Анастасия" w:date="2019-09-22T21:04:00Z">
            <w:rPr>
              <w:lang w:val="ru-RU"/>
            </w:rPr>
          </w:rPrChange>
        </w:rPr>
        <w:fldChar w:fldCharType="separate"/>
      </w:r>
      <w:r w:rsidR="00CA22B7" w:rsidRPr="004A6E8F">
        <w:rPr>
          <w:rStyle w:val="ac"/>
          <w:noProof/>
          <w:lang w:val="ru-RU"/>
          <w:rPrChange w:id="30" w:author="Анастасия" w:date="2019-09-22T21:04:00Z">
            <w:rPr>
              <w:rStyle w:val="ac"/>
              <w:noProof/>
              <w:lang w:val="ru-RU"/>
            </w:rPr>
          </w:rPrChange>
        </w:rPr>
        <w:fldChar w:fldCharType="begin"/>
      </w:r>
      <w:r w:rsidR="00CA22B7" w:rsidRPr="004A6E8F">
        <w:rPr>
          <w:rStyle w:val="ac"/>
          <w:noProof/>
          <w:lang w:val="ru-RU"/>
          <w:rPrChange w:id="31" w:author="Анастасия" w:date="2019-09-22T21:04:00Z">
            <w:rPr>
              <w:rStyle w:val="ac"/>
              <w:noProof/>
              <w:lang w:val="ru-RU"/>
            </w:rPr>
          </w:rPrChange>
        </w:rPr>
        <w:instrText xml:space="preserve"> HYPERLINK \l "_Toc459715128" </w:instrText>
      </w:r>
      <w:r w:rsidR="00CA22B7" w:rsidRPr="004A6E8F">
        <w:rPr>
          <w:rStyle w:val="ac"/>
          <w:noProof/>
          <w:lang w:val="ru-RU"/>
          <w:rPrChange w:id="32" w:author="Анастасия" w:date="2019-09-22T21:04:00Z">
            <w:rPr>
              <w:rStyle w:val="ac"/>
              <w:noProof/>
              <w:lang w:val="ru-RU"/>
            </w:rPr>
          </w:rPrChange>
        </w:rPr>
        <w:fldChar w:fldCharType="separate"/>
      </w:r>
      <w:r w:rsidRPr="004A6E8F">
        <w:rPr>
          <w:rStyle w:val="ac"/>
          <w:noProof/>
          <w:lang w:val="ru-RU"/>
          <w:rPrChange w:id="33" w:author="Анастасия" w:date="2019-09-22T21:04:00Z">
            <w:rPr>
              <w:rStyle w:val="ac"/>
              <w:noProof/>
              <w:lang w:val="ru-RU"/>
            </w:rPr>
          </w:rPrChange>
        </w:rPr>
        <w:t>1. Введение</w:t>
      </w:r>
      <w:r w:rsidRPr="004A6E8F">
        <w:rPr>
          <w:noProof/>
          <w:webHidden/>
          <w:rPrChange w:id="34" w:author="Анастасия" w:date="2019-09-22T21:04:00Z">
            <w:rPr>
              <w:noProof/>
              <w:webHidden/>
            </w:rPr>
          </w:rPrChange>
        </w:rPr>
        <w:tab/>
      </w:r>
      <w:r w:rsidRPr="004A6E8F">
        <w:rPr>
          <w:noProof/>
          <w:webHidden/>
          <w:rPrChange w:id="35" w:author="Анастасия" w:date="2019-09-22T21:04:00Z">
            <w:rPr>
              <w:noProof/>
              <w:webHidden/>
            </w:rPr>
          </w:rPrChange>
        </w:rPr>
        <w:fldChar w:fldCharType="begin"/>
      </w:r>
      <w:r w:rsidRPr="004A6E8F">
        <w:rPr>
          <w:noProof/>
          <w:webHidden/>
          <w:rPrChange w:id="36" w:author="Анастасия" w:date="2019-09-22T21:04:00Z">
            <w:rPr>
              <w:noProof/>
              <w:webHidden/>
            </w:rPr>
          </w:rPrChange>
        </w:rPr>
        <w:instrText xml:space="preserve"> PAGEREF _Toc459715128 \h </w:instrText>
      </w:r>
      <w:r w:rsidRPr="004A6E8F">
        <w:rPr>
          <w:noProof/>
          <w:webHidden/>
          <w:rPrChange w:id="37" w:author="Анастасия" w:date="2019-09-22T21:04:00Z">
            <w:rPr>
              <w:noProof/>
              <w:webHidden/>
            </w:rPr>
          </w:rPrChange>
        </w:rPr>
      </w:r>
      <w:r w:rsidRPr="004A6E8F">
        <w:rPr>
          <w:noProof/>
          <w:webHidden/>
          <w:rPrChange w:id="38" w:author="Анастасия" w:date="2019-09-22T21:04:00Z">
            <w:rPr>
              <w:noProof/>
              <w:webHidden/>
            </w:rPr>
          </w:rPrChange>
        </w:rPr>
        <w:fldChar w:fldCharType="separate"/>
      </w:r>
      <w:r w:rsidRPr="004A6E8F">
        <w:rPr>
          <w:noProof/>
          <w:webHidden/>
          <w:rPrChange w:id="39" w:author="Анастасия" w:date="2019-09-22T21:04:00Z">
            <w:rPr>
              <w:noProof/>
              <w:webHidden/>
            </w:rPr>
          </w:rPrChange>
        </w:rPr>
        <w:t>3</w:t>
      </w:r>
      <w:r w:rsidRPr="004A6E8F">
        <w:rPr>
          <w:noProof/>
          <w:webHidden/>
          <w:rPrChange w:id="40" w:author="Анастасия" w:date="2019-09-22T21:04:00Z">
            <w:rPr>
              <w:noProof/>
              <w:webHidden/>
            </w:rPr>
          </w:rPrChange>
        </w:rPr>
        <w:fldChar w:fldCharType="end"/>
      </w:r>
      <w:r w:rsidR="00CA22B7" w:rsidRPr="004A6E8F">
        <w:rPr>
          <w:noProof/>
          <w:rPrChange w:id="41" w:author="Анастасия" w:date="2019-09-22T21:04:00Z">
            <w:rPr>
              <w:noProof/>
            </w:rPr>
          </w:rPrChange>
        </w:rPr>
        <w:fldChar w:fldCharType="end"/>
      </w:r>
    </w:p>
    <w:p w14:paraId="7480AD81" w14:textId="77777777" w:rsidR="000912A8" w:rsidRPr="004A6E8F" w:rsidRDefault="00CA22B7" w:rsidP="000912A8">
      <w:pPr>
        <w:pStyle w:val="11"/>
        <w:rPr>
          <w:noProof/>
          <w:lang w:val="ru-RU" w:eastAsia="ru-RU"/>
          <w:rPrChange w:id="42" w:author="Анастасия" w:date="2019-09-22T21:04:00Z">
            <w:rPr>
              <w:noProof/>
              <w:lang w:val="ru-RU" w:eastAsia="ru-RU"/>
            </w:rPr>
          </w:rPrChange>
        </w:rPr>
      </w:pPr>
      <w:r w:rsidRPr="004A6E8F">
        <w:rPr>
          <w:rStyle w:val="ac"/>
          <w:noProof/>
          <w:lang w:val="ru-RU"/>
          <w:rPrChange w:id="43" w:author="Анастасия" w:date="2019-09-22T21:04:00Z">
            <w:rPr>
              <w:rStyle w:val="ac"/>
              <w:noProof/>
              <w:lang w:val="ru-RU"/>
            </w:rPr>
          </w:rPrChange>
        </w:rPr>
        <w:fldChar w:fldCharType="begin"/>
      </w:r>
      <w:r w:rsidRPr="004A6E8F">
        <w:rPr>
          <w:rStyle w:val="ac"/>
          <w:noProof/>
          <w:lang w:val="ru-RU"/>
          <w:rPrChange w:id="44" w:author="Анастасия" w:date="2019-09-22T21:04:00Z">
            <w:rPr>
              <w:rStyle w:val="ac"/>
              <w:noProof/>
              <w:lang w:val="ru-RU"/>
            </w:rPr>
          </w:rPrChange>
        </w:rPr>
        <w:instrText xml:space="preserve"> HYPERLINK \l "_Toc459715129" </w:instrText>
      </w:r>
      <w:r w:rsidRPr="004A6E8F">
        <w:rPr>
          <w:rStyle w:val="ac"/>
          <w:noProof/>
          <w:lang w:val="ru-RU"/>
          <w:rPrChange w:id="45" w:author="Анастасия" w:date="2019-09-22T21:04:00Z">
            <w:rPr>
              <w:rStyle w:val="ac"/>
              <w:noProof/>
              <w:lang w:val="ru-RU"/>
            </w:rPr>
          </w:rPrChange>
        </w:rPr>
        <w:fldChar w:fldCharType="separate"/>
      </w:r>
      <w:r w:rsidR="000912A8" w:rsidRPr="004A6E8F">
        <w:rPr>
          <w:rStyle w:val="ac"/>
          <w:noProof/>
          <w:lang w:val="ru-RU"/>
          <w:rPrChange w:id="46" w:author="Анастасия" w:date="2019-09-22T21:04:00Z">
            <w:rPr>
              <w:rStyle w:val="ac"/>
              <w:noProof/>
              <w:lang w:val="ru-RU"/>
            </w:rPr>
          </w:rPrChange>
        </w:rPr>
        <w:t>2. Основания для разработки</w:t>
      </w:r>
      <w:r w:rsidR="000912A8" w:rsidRPr="004A6E8F">
        <w:rPr>
          <w:noProof/>
          <w:webHidden/>
          <w:rPrChange w:id="47" w:author="Анастасия" w:date="2019-09-22T21:04:00Z">
            <w:rPr>
              <w:noProof/>
              <w:webHidden/>
            </w:rPr>
          </w:rPrChange>
        </w:rPr>
        <w:tab/>
      </w:r>
      <w:r w:rsidR="000912A8" w:rsidRPr="004A6E8F">
        <w:rPr>
          <w:noProof/>
          <w:webHidden/>
          <w:rPrChange w:id="48" w:author="Анастасия" w:date="2019-09-22T21:04:00Z">
            <w:rPr>
              <w:noProof/>
              <w:webHidden/>
            </w:rPr>
          </w:rPrChange>
        </w:rPr>
        <w:fldChar w:fldCharType="begin"/>
      </w:r>
      <w:r w:rsidR="000912A8" w:rsidRPr="004A6E8F">
        <w:rPr>
          <w:noProof/>
          <w:webHidden/>
          <w:rPrChange w:id="49" w:author="Анастасия" w:date="2019-09-22T21:04:00Z">
            <w:rPr>
              <w:noProof/>
              <w:webHidden/>
            </w:rPr>
          </w:rPrChange>
        </w:rPr>
        <w:instrText xml:space="preserve"> PAGEREF _Toc459715129 \h </w:instrText>
      </w:r>
      <w:r w:rsidR="000912A8" w:rsidRPr="004A6E8F">
        <w:rPr>
          <w:noProof/>
          <w:webHidden/>
          <w:rPrChange w:id="50" w:author="Анастасия" w:date="2019-09-22T21:04:00Z">
            <w:rPr>
              <w:noProof/>
              <w:webHidden/>
            </w:rPr>
          </w:rPrChange>
        </w:rPr>
      </w:r>
      <w:r w:rsidR="000912A8" w:rsidRPr="004A6E8F">
        <w:rPr>
          <w:noProof/>
          <w:webHidden/>
          <w:rPrChange w:id="51" w:author="Анастасия" w:date="2019-09-22T21:04:00Z">
            <w:rPr>
              <w:noProof/>
              <w:webHidden/>
            </w:rPr>
          </w:rPrChange>
        </w:rPr>
        <w:fldChar w:fldCharType="separate"/>
      </w:r>
      <w:r w:rsidR="000912A8" w:rsidRPr="004A6E8F">
        <w:rPr>
          <w:noProof/>
          <w:webHidden/>
          <w:rPrChange w:id="52" w:author="Анастасия" w:date="2019-09-22T21:04:00Z">
            <w:rPr>
              <w:noProof/>
              <w:webHidden/>
            </w:rPr>
          </w:rPrChange>
        </w:rPr>
        <w:t>3</w:t>
      </w:r>
      <w:r w:rsidR="000912A8" w:rsidRPr="004A6E8F">
        <w:rPr>
          <w:noProof/>
          <w:webHidden/>
          <w:rPrChange w:id="53" w:author="Анастасия" w:date="2019-09-22T21:04:00Z">
            <w:rPr>
              <w:noProof/>
              <w:webHidden/>
            </w:rPr>
          </w:rPrChange>
        </w:rPr>
        <w:fldChar w:fldCharType="end"/>
      </w:r>
      <w:r w:rsidRPr="004A6E8F">
        <w:rPr>
          <w:noProof/>
          <w:rPrChange w:id="54" w:author="Анастасия" w:date="2019-09-22T21:04:00Z">
            <w:rPr>
              <w:noProof/>
            </w:rPr>
          </w:rPrChange>
        </w:rPr>
        <w:fldChar w:fldCharType="end"/>
      </w:r>
    </w:p>
    <w:p w14:paraId="078D144B" w14:textId="77777777" w:rsidR="000912A8" w:rsidRPr="004A6E8F" w:rsidRDefault="00CA22B7" w:rsidP="000912A8">
      <w:pPr>
        <w:pStyle w:val="11"/>
        <w:rPr>
          <w:noProof/>
          <w:lang w:val="ru-RU" w:eastAsia="ru-RU"/>
          <w:rPrChange w:id="55" w:author="Анастасия" w:date="2019-09-22T21:04:00Z">
            <w:rPr>
              <w:noProof/>
              <w:lang w:val="ru-RU" w:eastAsia="ru-RU"/>
            </w:rPr>
          </w:rPrChange>
        </w:rPr>
      </w:pPr>
      <w:r w:rsidRPr="004A6E8F">
        <w:rPr>
          <w:rStyle w:val="ac"/>
          <w:noProof/>
          <w:lang w:val="ru-RU"/>
          <w:rPrChange w:id="56" w:author="Анастасия" w:date="2019-09-22T21:04:00Z">
            <w:rPr>
              <w:rStyle w:val="ac"/>
              <w:noProof/>
              <w:lang w:val="ru-RU"/>
            </w:rPr>
          </w:rPrChange>
        </w:rPr>
        <w:fldChar w:fldCharType="begin"/>
      </w:r>
      <w:r w:rsidRPr="004A6E8F">
        <w:rPr>
          <w:rStyle w:val="ac"/>
          <w:noProof/>
          <w:lang w:val="ru-RU"/>
          <w:rPrChange w:id="57" w:author="Анастасия" w:date="2019-09-22T21:04:00Z">
            <w:rPr>
              <w:rStyle w:val="ac"/>
              <w:noProof/>
              <w:lang w:val="ru-RU"/>
            </w:rPr>
          </w:rPrChange>
        </w:rPr>
        <w:instrText xml:space="preserve"> HYPERLINK \l "_Toc459715130" </w:instrText>
      </w:r>
      <w:r w:rsidRPr="004A6E8F">
        <w:rPr>
          <w:rStyle w:val="ac"/>
          <w:noProof/>
          <w:lang w:val="ru-RU"/>
          <w:rPrChange w:id="58" w:author="Анастасия" w:date="2019-09-22T21:04:00Z">
            <w:rPr>
              <w:rStyle w:val="ac"/>
              <w:noProof/>
              <w:lang w:val="ru-RU"/>
            </w:rPr>
          </w:rPrChange>
        </w:rPr>
        <w:fldChar w:fldCharType="separate"/>
      </w:r>
      <w:r w:rsidR="000912A8" w:rsidRPr="004A6E8F">
        <w:rPr>
          <w:rStyle w:val="ac"/>
          <w:noProof/>
          <w:lang w:val="ru-RU"/>
          <w:rPrChange w:id="59" w:author="Анастасия" w:date="2019-09-22T21:04:00Z">
            <w:rPr>
              <w:rStyle w:val="ac"/>
              <w:noProof/>
              <w:lang w:val="ru-RU"/>
            </w:rPr>
          </w:rPrChange>
        </w:rPr>
        <w:t>3. Назначение разработки</w:t>
      </w:r>
      <w:r w:rsidR="000912A8" w:rsidRPr="004A6E8F">
        <w:rPr>
          <w:noProof/>
          <w:webHidden/>
          <w:rPrChange w:id="60" w:author="Анастасия" w:date="2019-09-22T21:04:00Z">
            <w:rPr>
              <w:noProof/>
              <w:webHidden/>
            </w:rPr>
          </w:rPrChange>
        </w:rPr>
        <w:tab/>
      </w:r>
      <w:r w:rsidR="000912A8" w:rsidRPr="004A6E8F">
        <w:rPr>
          <w:noProof/>
          <w:webHidden/>
          <w:lang w:val="ru-RU"/>
          <w:rPrChange w:id="61" w:author="Анастасия" w:date="2019-09-22T21:04:00Z">
            <w:rPr>
              <w:noProof/>
              <w:webHidden/>
              <w:lang w:val="ru-RU"/>
            </w:rPr>
          </w:rPrChange>
        </w:rPr>
        <w:t>4</w:t>
      </w:r>
      <w:r w:rsidRPr="004A6E8F">
        <w:rPr>
          <w:noProof/>
          <w:lang w:val="ru-RU"/>
          <w:rPrChange w:id="62" w:author="Анастасия" w:date="2019-09-22T21:04:00Z">
            <w:rPr>
              <w:noProof/>
              <w:lang w:val="ru-RU"/>
            </w:rPr>
          </w:rPrChange>
        </w:rPr>
        <w:fldChar w:fldCharType="end"/>
      </w:r>
    </w:p>
    <w:p w14:paraId="4A504069" w14:textId="77777777" w:rsidR="000912A8" w:rsidRPr="004A6E8F" w:rsidRDefault="00CA22B7" w:rsidP="000912A8">
      <w:pPr>
        <w:pStyle w:val="11"/>
        <w:rPr>
          <w:noProof/>
          <w:lang w:val="ru-RU" w:eastAsia="ru-RU"/>
          <w:rPrChange w:id="63" w:author="Анастасия" w:date="2019-09-22T21:04:00Z">
            <w:rPr>
              <w:noProof/>
              <w:lang w:val="ru-RU" w:eastAsia="ru-RU"/>
            </w:rPr>
          </w:rPrChange>
        </w:rPr>
      </w:pPr>
      <w:r w:rsidRPr="004A6E8F">
        <w:rPr>
          <w:rStyle w:val="ac"/>
          <w:noProof/>
          <w:lang w:val="ru-RU"/>
          <w:rPrChange w:id="64" w:author="Анастасия" w:date="2019-09-22T21:04:00Z">
            <w:rPr>
              <w:rStyle w:val="ac"/>
              <w:noProof/>
              <w:lang w:val="ru-RU"/>
            </w:rPr>
          </w:rPrChange>
        </w:rPr>
        <w:fldChar w:fldCharType="begin"/>
      </w:r>
      <w:r w:rsidRPr="004A6E8F">
        <w:rPr>
          <w:rStyle w:val="ac"/>
          <w:noProof/>
          <w:lang w:val="ru-RU"/>
          <w:rPrChange w:id="65" w:author="Анастасия" w:date="2019-09-22T21:04:00Z">
            <w:rPr>
              <w:rStyle w:val="ac"/>
              <w:noProof/>
              <w:lang w:val="ru-RU"/>
            </w:rPr>
          </w:rPrChange>
        </w:rPr>
        <w:instrText xml:space="preserve"> HYPERLINK \l "_Toc459715131" </w:instrText>
      </w:r>
      <w:r w:rsidRPr="004A6E8F">
        <w:rPr>
          <w:rStyle w:val="ac"/>
          <w:noProof/>
          <w:lang w:val="ru-RU"/>
          <w:rPrChange w:id="66" w:author="Анастасия" w:date="2019-09-22T21:04:00Z">
            <w:rPr>
              <w:rStyle w:val="ac"/>
              <w:noProof/>
              <w:lang w:val="ru-RU"/>
            </w:rPr>
          </w:rPrChange>
        </w:rPr>
        <w:fldChar w:fldCharType="separate"/>
      </w:r>
      <w:r w:rsidR="000912A8" w:rsidRPr="004A6E8F">
        <w:rPr>
          <w:rStyle w:val="ac"/>
          <w:noProof/>
          <w:lang w:val="ru-RU"/>
          <w:rPrChange w:id="67" w:author="Анастасия" w:date="2019-09-22T21:04:00Z">
            <w:rPr>
              <w:rStyle w:val="ac"/>
              <w:noProof/>
              <w:lang w:val="ru-RU"/>
            </w:rPr>
          </w:rPrChange>
        </w:rPr>
        <w:t>4. Требования к программному изделию</w:t>
      </w:r>
      <w:r w:rsidR="000912A8" w:rsidRPr="004A6E8F">
        <w:rPr>
          <w:noProof/>
          <w:webHidden/>
          <w:rPrChange w:id="68" w:author="Анастасия" w:date="2019-09-22T21:04:00Z">
            <w:rPr>
              <w:noProof/>
              <w:webHidden/>
            </w:rPr>
          </w:rPrChange>
        </w:rPr>
        <w:tab/>
      </w:r>
      <w:r w:rsidR="000912A8" w:rsidRPr="004A6E8F">
        <w:rPr>
          <w:noProof/>
          <w:webHidden/>
          <w:lang w:val="ru-RU"/>
          <w:rPrChange w:id="69" w:author="Анастасия" w:date="2019-09-22T21:04:00Z">
            <w:rPr>
              <w:noProof/>
              <w:webHidden/>
              <w:lang w:val="ru-RU"/>
            </w:rPr>
          </w:rPrChange>
        </w:rPr>
        <w:t>4</w:t>
      </w:r>
      <w:r w:rsidRPr="004A6E8F">
        <w:rPr>
          <w:noProof/>
          <w:lang w:val="ru-RU"/>
          <w:rPrChange w:id="70" w:author="Анастасия" w:date="2019-09-22T21:04:00Z">
            <w:rPr>
              <w:noProof/>
              <w:lang w:val="ru-RU"/>
            </w:rPr>
          </w:rPrChange>
        </w:rPr>
        <w:fldChar w:fldCharType="end"/>
      </w:r>
    </w:p>
    <w:p w14:paraId="03C3DAB5" w14:textId="77777777" w:rsidR="000912A8" w:rsidRPr="004A6E8F" w:rsidRDefault="00CA22B7" w:rsidP="000912A8">
      <w:pPr>
        <w:pStyle w:val="11"/>
        <w:rPr>
          <w:noProof/>
          <w:rPrChange w:id="71" w:author="Анастасия" w:date="2019-09-22T21:04:00Z">
            <w:rPr>
              <w:noProof/>
            </w:rPr>
          </w:rPrChange>
        </w:rPr>
      </w:pPr>
      <w:r w:rsidRPr="004A6E8F">
        <w:rPr>
          <w:rStyle w:val="ac"/>
          <w:noProof/>
          <w:lang w:val="ru-RU"/>
          <w:rPrChange w:id="72" w:author="Анастасия" w:date="2019-09-22T21:04:00Z">
            <w:rPr>
              <w:rStyle w:val="ac"/>
              <w:noProof/>
              <w:lang w:val="ru-RU"/>
            </w:rPr>
          </w:rPrChange>
        </w:rPr>
        <w:fldChar w:fldCharType="begin"/>
      </w:r>
      <w:r w:rsidRPr="004A6E8F">
        <w:rPr>
          <w:rStyle w:val="ac"/>
          <w:noProof/>
          <w:lang w:val="ru-RU"/>
          <w:rPrChange w:id="73" w:author="Анастасия" w:date="2019-09-22T21:04:00Z">
            <w:rPr>
              <w:rStyle w:val="ac"/>
              <w:noProof/>
              <w:lang w:val="ru-RU"/>
            </w:rPr>
          </w:rPrChange>
        </w:rPr>
        <w:instrText xml:space="preserve"> HYPERLINK \l "_Toc459715132" </w:instrText>
      </w:r>
      <w:r w:rsidRPr="004A6E8F">
        <w:rPr>
          <w:rStyle w:val="ac"/>
          <w:noProof/>
          <w:lang w:val="ru-RU"/>
          <w:rPrChange w:id="74" w:author="Анастасия" w:date="2019-09-22T21:04:00Z">
            <w:rPr>
              <w:rStyle w:val="ac"/>
              <w:noProof/>
              <w:lang w:val="ru-RU"/>
            </w:rPr>
          </w:rPrChange>
        </w:rPr>
        <w:fldChar w:fldCharType="separate"/>
      </w:r>
      <w:r w:rsidR="000912A8" w:rsidRPr="004A6E8F">
        <w:rPr>
          <w:rStyle w:val="ac"/>
          <w:noProof/>
          <w:lang w:val="ru-RU"/>
          <w:rPrChange w:id="75" w:author="Анастасия" w:date="2019-09-22T21:04:00Z">
            <w:rPr>
              <w:rStyle w:val="ac"/>
              <w:noProof/>
              <w:lang w:val="ru-RU"/>
            </w:rPr>
          </w:rPrChange>
        </w:rPr>
        <w:t>5. Требования к программной документации</w:t>
      </w:r>
      <w:r w:rsidR="000912A8" w:rsidRPr="004A6E8F">
        <w:rPr>
          <w:noProof/>
          <w:webHidden/>
          <w:rPrChange w:id="76" w:author="Анастасия" w:date="2019-09-22T21:04:00Z">
            <w:rPr>
              <w:noProof/>
              <w:webHidden/>
            </w:rPr>
          </w:rPrChange>
        </w:rPr>
        <w:tab/>
      </w:r>
      <w:r w:rsidR="000912A8" w:rsidRPr="004A6E8F">
        <w:rPr>
          <w:noProof/>
          <w:webHidden/>
          <w:lang w:val="ru-RU"/>
          <w:rPrChange w:id="77" w:author="Анастасия" w:date="2019-09-22T21:04:00Z">
            <w:rPr>
              <w:noProof/>
              <w:webHidden/>
              <w:lang w:val="ru-RU"/>
            </w:rPr>
          </w:rPrChange>
        </w:rPr>
        <w:t>6</w:t>
      </w:r>
      <w:r w:rsidRPr="004A6E8F">
        <w:rPr>
          <w:noProof/>
          <w:lang w:val="ru-RU"/>
          <w:rPrChange w:id="78" w:author="Анастасия" w:date="2019-09-22T21:04:00Z">
            <w:rPr>
              <w:noProof/>
              <w:lang w:val="ru-RU"/>
            </w:rPr>
          </w:rPrChange>
        </w:rPr>
        <w:fldChar w:fldCharType="end"/>
      </w:r>
    </w:p>
    <w:p w14:paraId="0BAA0E13" w14:textId="77777777" w:rsidR="000912A8" w:rsidRPr="004A6E8F" w:rsidRDefault="00CA22B7" w:rsidP="000912A8">
      <w:pPr>
        <w:pStyle w:val="11"/>
        <w:rPr>
          <w:noProof/>
          <w:lang w:val="ru-RU" w:eastAsia="ru-RU"/>
          <w:rPrChange w:id="79" w:author="Анастасия" w:date="2019-09-22T21:04:00Z">
            <w:rPr>
              <w:noProof/>
              <w:lang w:val="ru-RU" w:eastAsia="ru-RU"/>
            </w:rPr>
          </w:rPrChange>
        </w:rPr>
      </w:pPr>
      <w:r w:rsidRPr="004A6E8F">
        <w:rPr>
          <w:rStyle w:val="ac"/>
          <w:noProof/>
          <w:lang w:val="ru-RU"/>
          <w:rPrChange w:id="80" w:author="Анастасия" w:date="2019-09-22T21:04:00Z">
            <w:rPr>
              <w:rStyle w:val="ac"/>
              <w:noProof/>
              <w:lang w:val="ru-RU"/>
            </w:rPr>
          </w:rPrChange>
        </w:rPr>
        <w:fldChar w:fldCharType="begin"/>
      </w:r>
      <w:r w:rsidRPr="004A6E8F">
        <w:rPr>
          <w:rStyle w:val="ac"/>
          <w:noProof/>
          <w:lang w:val="ru-RU"/>
          <w:rPrChange w:id="81" w:author="Анастасия" w:date="2019-09-22T21:04:00Z">
            <w:rPr>
              <w:rStyle w:val="ac"/>
              <w:noProof/>
              <w:lang w:val="ru-RU"/>
            </w:rPr>
          </w:rPrChange>
        </w:rPr>
        <w:instrText xml:space="preserve"> HYPERLINK \l "_Toc459715133" </w:instrText>
      </w:r>
      <w:r w:rsidRPr="004A6E8F">
        <w:rPr>
          <w:rStyle w:val="ac"/>
          <w:noProof/>
          <w:lang w:val="ru-RU"/>
          <w:rPrChange w:id="82" w:author="Анастасия" w:date="2019-09-22T21:04:00Z">
            <w:rPr>
              <w:rStyle w:val="ac"/>
              <w:noProof/>
              <w:lang w:val="ru-RU"/>
            </w:rPr>
          </w:rPrChange>
        </w:rPr>
        <w:fldChar w:fldCharType="separate"/>
      </w:r>
      <w:r w:rsidR="000912A8" w:rsidRPr="004A6E8F">
        <w:rPr>
          <w:rStyle w:val="ac"/>
          <w:noProof/>
          <w:lang w:val="ru-RU"/>
          <w:rPrChange w:id="83" w:author="Анастасия" w:date="2019-09-22T21:04:00Z">
            <w:rPr>
              <w:rStyle w:val="ac"/>
              <w:noProof/>
              <w:lang w:val="ru-RU"/>
            </w:rPr>
          </w:rPrChange>
        </w:rPr>
        <w:t>6. Стадии и этапы разработки</w:t>
      </w:r>
      <w:r w:rsidR="000912A8" w:rsidRPr="004A6E8F">
        <w:rPr>
          <w:noProof/>
          <w:webHidden/>
          <w:rPrChange w:id="84" w:author="Анастасия" w:date="2019-09-22T21:04:00Z">
            <w:rPr>
              <w:noProof/>
              <w:webHidden/>
            </w:rPr>
          </w:rPrChange>
        </w:rPr>
        <w:tab/>
      </w:r>
      <w:r w:rsidR="000912A8" w:rsidRPr="004A6E8F">
        <w:rPr>
          <w:noProof/>
          <w:webHidden/>
          <w:lang w:val="ru-RU"/>
          <w:rPrChange w:id="85" w:author="Анастасия" w:date="2019-09-22T21:04:00Z">
            <w:rPr>
              <w:noProof/>
              <w:webHidden/>
              <w:lang w:val="ru-RU"/>
            </w:rPr>
          </w:rPrChange>
        </w:rPr>
        <w:t>6</w:t>
      </w:r>
      <w:r w:rsidRPr="004A6E8F">
        <w:rPr>
          <w:noProof/>
          <w:lang w:val="ru-RU"/>
          <w:rPrChange w:id="86" w:author="Анастасия" w:date="2019-09-22T21:04:00Z">
            <w:rPr>
              <w:noProof/>
              <w:lang w:val="ru-RU"/>
            </w:rPr>
          </w:rPrChange>
        </w:rPr>
        <w:fldChar w:fldCharType="end"/>
      </w:r>
    </w:p>
    <w:p w14:paraId="15EAAAD9" w14:textId="77777777" w:rsidR="000912A8" w:rsidRPr="004A6E8F" w:rsidRDefault="00CA22B7" w:rsidP="000912A8">
      <w:pPr>
        <w:pStyle w:val="11"/>
        <w:rPr>
          <w:noProof/>
          <w:lang w:val="ru-RU" w:eastAsia="ru-RU"/>
          <w:rPrChange w:id="87" w:author="Анастасия" w:date="2019-09-22T21:04:00Z">
            <w:rPr>
              <w:noProof/>
              <w:lang w:val="ru-RU" w:eastAsia="ru-RU"/>
            </w:rPr>
          </w:rPrChange>
        </w:rPr>
      </w:pPr>
      <w:r w:rsidRPr="004A6E8F">
        <w:rPr>
          <w:rStyle w:val="ac"/>
          <w:noProof/>
          <w:lang w:val="ru-RU"/>
          <w:rPrChange w:id="88" w:author="Анастасия" w:date="2019-09-22T21:04:00Z">
            <w:rPr>
              <w:rStyle w:val="ac"/>
              <w:noProof/>
              <w:lang w:val="ru-RU"/>
            </w:rPr>
          </w:rPrChange>
        </w:rPr>
        <w:fldChar w:fldCharType="begin"/>
      </w:r>
      <w:r w:rsidRPr="004A6E8F">
        <w:rPr>
          <w:rStyle w:val="ac"/>
          <w:noProof/>
          <w:lang w:val="ru-RU"/>
          <w:rPrChange w:id="89" w:author="Анастасия" w:date="2019-09-22T21:04:00Z">
            <w:rPr>
              <w:rStyle w:val="ac"/>
              <w:noProof/>
              <w:lang w:val="ru-RU"/>
            </w:rPr>
          </w:rPrChange>
        </w:rPr>
        <w:instrText xml:space="preserve"> HYPERLINK \l "_Toc459715135" </w:instrText>
      </w:r>
      <w:r w:rsidRPr="004A6E8F">
        <w:rPr>
          <w:rStyle w:val="ac"/>
          <w:noProof/>
          <w:lang w:val="ru-RU"/>
          <w:rPrChange w:id="90" w:author="Анастасия" w:date="2019-09-22T21:04:00Z">
            <w:rPr>
              <w:rStyle w:val="ac"/>
              <w:noProof/>
              <w:lang w:val="ru-RU"/>
            </w:rPr>
          </w:rPrChange>
        </w:rPr>
        <w:fldChar w:fldCharType="separate"/>
      </w:r>
      <w:r w:rsidR="000912A8" w:rsidRPr="004A6E8F">
        <w:rPr>
          <w:rStyle w:val="ac"/>
          <w:noProof/>
          <w:lang w:val="ru-RU"/>
          <w:rPrChange w:id="91" w:author="Анастасия" w:date="2019-09-22T21:04:00Z">
            <w:rPr>
              <w:rStyle w:val="ac"/>
              <w:noProof/>
              <w:lang w:val="ru-RU"/>
            </w:rPr>
          </w:rPrChange>
        </w:rPr>
        <w:t>7. Порядок контроля и приемки</w:t>
      </w:r>
      <w:r w:rsidR="000912A8" w:rsidRPr="004A6E8F">
        <w:rPr>
          <w:noProof/>
          <w:webHidden/>
          <w:rPrChange w:id="92" w:author="Анастасия" w:date="2019-09-22T21:04:00Z">
            <w:rPr>
              <w:noProof/>
              <w:webHidden/>
            </w:rPr>
          </w:rPrChange>
        </w:rPr>
        <w:tab/>
      </w:r>
      <w:r w:rsidR="000912A8" w:rsidRPr="004A6E8F">
        <w:rPr>
          <w:noProof/>
          <w:webHidden/>
          <w:lang w:val="ru-RU"/>
          <w:rPrChange w:id="93" w:author="Анастасия" w:date="2019-09-22T21:04:00Z">
            <w:rPr>
              <w:noProof/>
              <w:webHidden/>
              <w:lang w:val="ru-RU"/>
            </w:rPr>
          </w:rPrChange>
        </w:rPr>
        <w:t>7</w:t>
      </w:r>
      <w:r w:rsidRPr="004A6E8F">
        <w:rPr>
          <w:noProof/>
          <w:lang w:val="ru-RU"/>
          <w:rPrChange w:id="94" w:author="Анастасия" w:date="2019-09-22T21:04:00Z">
            <w:rPr>
              <w:noProof/>
              <w:lang w:val="ru-RU"/>
            </w:rPr>
          </w:rPrChange>
        </w:rPr>
        <w:fldChar w:fldCharType="end"/>
      </w:r>
    </w:p>
    <w:p w14:paraId="66A9064B" w14:textId="77777777" w:rsidR="000912A8" w:rsidRPr="004A6E8F" w:rsidRDefault="00CA22B7" w:rsidP="000912A8">
      <w:pPr>
        <w:pStyle w:val="11"/>
        <w:rPr>
          <w:noProof/>
          <w:lang w:val="ru-RU" w:eastAsia="ru-RU"/>
          <w:rPrChange w:id="95" w:author="Анастасия" w:date="2019-09-22T21:04:00Z">
            <w:rPr>
              <w:noProof/>
              <w:lang w:val="ru-RU" w:eastAsia="ru-RU"/>
            </w:rPr>
          </w:rPrChange>
        </w:rPr>
      </w:pPr>
      <w:r w:rsidRPr="004A6E8F">
        <w:rPr>
          <w:rStyle w:val="ac"/>
          <w:noProof/>
          <w:rPrChange w:id="96" w:author="Анастасия" w:date="2019-09-22T21:04:00Z">
            <w:rPr>
              <w:rStyle w:val="ac"/>
              <w:noProof/>
            </w:rPr>
          </w:rPrChange>
        </w:rPr>
        <w:fldChar w:fldCharType="begin"/>
      </w:r>
      <w:r w:rsidRPr="004A6E8F">
        <w:rPr>
          <w:rStyle w:val="ac"/>
          <w:noProof/>
          <w:rPrChange w:id="97" w:author="Анастасия" w:date="2019-09-22T21:04:00Z">
            <w:rPr>
              <w:rStyle w:val="ac"/>
              <w:noProof/>
            </w:rPr>
          </w:rPrChange>
        </w:rPr>
        <w:instrText xml:space="preserve"> HYPERLINK \l "_Toc459715136" </w:instrText>
      </w:r>
      <w:r w:rsidRPr="004A6E8F">
        <w:rPr>
          <w:rStyle w:val="ac"/>
          <w:noProof/>
          <w:rPrChange w:id="98" w:author="Анастасия" w:date="2019-09-22T21:04:00Z">
            <w:rPr>
              <w:rStyle w:val="ac"/>
              <w:noProof/>
            </w:rPr>
          </w:rPrChange>
        </w:rPr>
        <w:fldChar w:fldCharType="separate"/>
      </w:r>
      <w:r w:rsidR="000912A8" w:rsidRPr="004A6E8F">
        <w:rPr>
          <w:rStyle w:val="ac"/>
          <w:noProof/>
          <w:rPrChange w:id="99" w:author="Анастасия" w:date="2019-09-22T21:04:00Z">
            <w:rPr>
              <w:rStyle w:val="ac"/>
              <w:noProof/>
            </w:rPr>
          </w:rPrChange>
        </w:rPr>
        <w:t>Cписок сокращений</w:t>
      </w:r>
      <w:r w:rsidR="000912A8" w:rsidRPr="004A6E8F">
        <w:rPr>
          <w:noProof/>
          <w:webHidden/>
          <w:rPrChange w:id="100" w:author="Анастасия" w:date="2019-09-22T21:04:00Z">
            <w:rPr>
              <w:noProof/>
              <w:webHidden/>
            </w:rPr>
          </w:rPrChange>
        </w:rPr>
        <w:tab/>
      </w:r>
      <w:r w:rsidR="000912A8" w:rsidRPr="004A6E8F">
        <w:rPr>
          <w:noProof/>
          <w:webHidden/>
          <w:rPrChange w:id="101" w:author="Анастасия" w:date="2019-09-22T21:04:00Z">
            <w:rPr>
              <w:noProof/>
              <w:webHidden/>
            </w:rPr>
          </w:rPrChange>
        </w:rPr>
        <w:fldChar w:fldCharType="begin"/>
      </w:r>
      <w:r w:rsidR="000912A8" w:rsidRPr="004A6E8F">
        <w:rPr>
          <w:noProof/>
          <w:webHidden/>
          <w:rPrChange w:id="102" w:author="Анастасия" w:date="2019-09-22T21:04:00Z">
            <w:rPr>
              <w:noProof/>
              <w:webHidden/>
            </w:rPr>
          </w:rPrChange>
        </w:rPr>
        <w:instrText xml:space="preserve"> PAGEREF _Toc459715136 \h </w:instrText>
      </w:r>
      <w:r w:rsidR="000912A8" w:rsidRPr="004A6E8F">
        <w:rPr>
          <w:noProof/>
          <w:webHidden/>
          <w:rPrChange w:id="103" w:author="Анастасия" w:date="2019-09-22T21:04:00Z">
            <w:rPr>
              <w:noProof/>
              <w:webHidden/>
            </w:rPr>
          </w:rPrChange>
        </w:rPr>
      </w:r>
      <w:r w:rsidR="000912A8" w:rsidRPr="004A6E8F">
        <w:rPr>
          <w:noProof/>
          <w:webHidden/>
          <w:rPrChange w:id="104" w:author="Анастасия" w:date="2019-09-22T21:04:00Z">
            <w:rPr>
              <w:noProof/>
              <w:webHidden/>
            </w:rPr>
          </w:rPrChange>
        </w:rPr>
        <w:fldChar w:fldCharType="separate"/>
      </w:r>
      <w:r w:rsidR="000912A8" w:rsidRPr="004A6E8F">
        <w:rPr>
          <w:noProof/>
          <w:webHidden/>
          <w:rPrChange w:id="105" w:author="Анастасия" w:date="2019-09-22T21:04:00Z">
            <w:rPr>
              <w:noProof/>
              <w:webHidden/>
            </w:rPr>
          </w:rPrChange>
        </w:rPr>
        <w:t>13</w:t>
      </w:r>
      <w:r w:rsidR="000912A8" w:rsidRPr="004A6E8F">
        <w:rPr>
          <w:noProof/>
          <w:webHidden/>
          <w:rPrChange w:id="106" w:author="Анастасия" w:date="2019-09-22T21:04:00Z">
            <w:rPr>
              <w:noProof/>
              <w:webHidden/>
            </w:rPr>
          </w:rPrChange>
        </w:rPr>
        <w:fldChar w:fldCharType="end"/>
      </w:r>
      <w:r w:rsidRPr="004A6E8F">
        <w:rPr>
          <w:noProof/>
          <w:rPrChange w:id="107" w:author="Анастасия" w:date="2019-09-22T21:04:00Z">
            <w:rPr>
              <w:noProof/>
            </w:rPr>
          </w:rPrChange>
        </w:rPr>
        <w:fldChar w:fldCharType="end"/>
      </w:r>
    </w:p>
    <w:p w14:paraId="7D6365AD" w14:textId="77777777" w:rsidR="000912A8" w:rsidRPr="004A6E8F" w:rsidRDefault="000912A8" w:rsidP="000912A8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4"/>
          <w:szCs w:val="24"/>
          <w:rPrChange w:id="108" w:author="Анастасия" w:date="2019-09-22T21:04:00Z">
            <w:rPr>
              <w:rFonts w:ascii="Times New Roman" w:hAnsi="Times New Roman"/>
              <w:sz w:val="24"/>
              <w:szCs w:val="24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09" w:author="Анастасия" w:date="2019-09-22T21:04:00Z">
            <w:rPr>
              <w:rFonts w:ascii="Times New Roman" w:hAnsi="Times New Roman"/>
              <w:sz w:val="24"/>
              <w:szCs w:val="24"/>
            </w:rPr>
          </w:rPrChange>
        </w:rPr>
        <w:fldChar w:fldCharType="end"/>
      </w:r>
      <w:r w:rsidRPr="004A6E8F">
        <w:rPr>
          <w:rFonts w:ascii="Times New Roman" w:hAnsi="Times New Roman"/>
          <w:sz w:val="24"/>
          <w:szCs w:val="24"/>
          <w:rPrChange w:id="110" w:author="Анастасия" w:date="2019-09-22T21:04:00Z">
            <w:rPr>
              <w:rFonts w:ascii="Times New Roman" w:hAnsi="Times New Roman"/>
              <w:sz w:val="24"/>
              <w:szCs w:val="24"/>
            </w:rPr>
          </w:rPrChange>
        </w:rPr>
        <w:br w:type="page"/>
      </w:r>
    </w:p>
    <w:p w14:paraId="69409668" w14:textId="77777777" w:rsidR="000912A8" w:rsidRPr="004A6E8F" w:rsidRDefault="000912A8" w:rsidP="000912A8">
      <w:pPr>
        <w:pStyle w:val="1"/>
        <w:jc w:val="center"/>
        <w:rPr>
          <w:b w:val="0"/>
          <w:sz w:val="24"/>
          <w:szCs w:val="24"/>
          <w:rPrChange w:id="111" w:author="Анастасия" w:date="2019-09-22T21:04:00Z">
            <w:rPr>
              <w:b w:val="0"/>
              <w:sz w:val="24"/>
              <w:szCs w:val="24"/>
            </w:rPr>
          </w:rPrChange>
        </w:rPr>
      </w:pPr>
      <w:bookmarkStart w:id="112" w:name="_Toc459715128"/>
      <w:r w:rsidRPr="004A6E8F">
        <w:rPr>
          <w:b w:val="0"/>
          <w:sz w:val="24"/>
          <w:szCs w:val="24"/>
          <w:rPrChange w:id="113" w:author="Анастасия" w:date="2019-09-22T21:04:00Z">
            <w:rPr>
              <w:b w:val="0"/>
              <w:sz w:val="24"/>
              <w:szCs w:val="24"/>
            </w:rPr>
          </w:rPrChange>
        </w:rPr>
        <w:lastRenderedPageBreak/>
        <w:t>1. ВВЕДЕНИЕ</w:t>
      </w:r>
      <w:bookmarkEnd w:id="112"/>
    </w:p>
    <w:p w14:paraId="6DD6F7A8" w14:textId="518F68DD" w:rsidR="000912A8" w:rsidRPr="004A6E8F" w:rsidRDefault="000912A8" w:rsidP="000912A8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rPr>
          <w:rFonts w:ascii="Times New Roman" w:hAnsi="Times New Roman"/>
          <w:sz w:val="24"/>
          <w:szCs w:val="24"/>
          <w:rPrChange w:id="11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15" w:author="Анастасия" w:date="2019-09-22T21:04:00Z">
            <w:rPr>
              <w:rFonts w:ascii="Times New Roman" w:hAnsi="Times New Roman"/>
              <w:sz w:val="24"/>
              <w:szCs w:val="24"/>
            </w:rPr>
          </w:rPrChange>
        </w:rPr>
        <w:t xml:space="preserve">1.1. </w:t>
      </w:r>
      <w:r w:rsidRPr="004A6E8F">
        <w:rPr>
          <w:rFonts w:ascii="Times New Roman" w:hAnsi="Times New Roman"/>
          <w:sz w:val="24"/>
          <w:szCs w:val="24"/>
          <w:rPrChange w:id="11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Наименование </w:t>
      </w:r>
      <w:del w:id="117" w:author="Анастасия" w:date="2019-09-18T20:59:00Z">
        <w:r w:rsidRPr="004A6E8F" w:rsidDel="00012AB4">
          <w:rPr>
            <w:rFonts w:ascii="Times New Roman" w:hAnsi="Times New Roman"/>
            <w:sz w:val="24"/>
            <w:szCs w:val="24"/>
            <w:rPrChange w:id="11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НИР</w:delText>
        </w:r>
      </w:del>
      <w:ins w:id="119" w:author="Анастасия" w:date="2019-09-18T20:59:00Z">
        <w:r w:rsidR="00012AB4" w:rsidRPr="004A6E8F">
          <w:rPr>
            <w:rFonts w:ascii="Times New Roman" w:hAnsi="Times New Roman"/>
            <w:sz w:val="24"/>
            <w:szCs w:val="24"/>
            <w:rPrChange w:id="12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ОКР</w:t>
        </w:r>
      </w:ins>
    </w:p>
    <w:p w14:paraId="5B437F97" w14:textId="2A4A511B" w:rsidR="00802A5F" w:rsidRPr="004A6E8F" w:rsidRDefault="00802A5F" w:rsidP="00802A5F">
      <w:pPr>
        <w:spacing w:after="0" w:line="360" w:lineRule="auto"/>
        <w:ind w:firstLine="567"/>
        <w:jc w:val="both"/>
        <w:rPr>
          <w:ins w:id="121" w:author="Анастасия" w:date="2019-09-18T20:31:00Z"/>
          <w:rFonts w:ascii="Times New Roman" w:hAnsi="Times New Roman"/>
          <w:sz w:val="24"/>
          <w:szCs w:val="24"/>
          <w:rPrChange w:id="122" w:author="Анастасия" w:date="2019-09-22T21:04:00Z">
            <w:rPr>
              <w:ins w:id="123" w:author="Анастасия" w:date="2019-09-18T20:31:00Z"/>
              <w:rFonts w:ascii="Times New Roman" w:hAnsi="Times New Roman"/>
              <w:sz w:val="26"/>
              <w:szCs w:val="26"/>
            </w:rPr>
          </w:rPrChange>
        </w:rPr>
      </w:pPr>
      <w:ins w:id="124" w:author="Анастасия" w:date="2019-09-18T20:31:00Z">
        <w:r w:rsidRPr="004A6E8F">
          <w:rPr>
            <w:rFonts w:ascii="Times New Roman" w:hAnsi="Times New Roman"/>
            <w:sz w:val="24"/>
            <w:szCs w:val="24"/>
            <w:rPrChange w:id="12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ОКР «Разработка и реализация программного обеспечения для обнаружения и распознавания лиц с </w:t>
        </w:r>
      </w:ins>
      <w:ins w:id="126" w:author="Анастасия" w:date="2019-09-18T20:59:00Z">
        <w:r w:rsidR="00012AB4" w:rsidRPr="004A6E8F">
          <w:rPr>
            <w:rFonts w:ascii="Times New Roman" w:hAnsi="Times New Roman"/>
            <w:sz w:val="24"/>
            <w:szCs w:val="24"/>
            <w:rPrChange w:id="12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использованием</w:t>
        </w:r>
      </w:ins>
      <w:ins w:id="128" w:author="Анастасия" w:date="2019-09-18T20:31:00Z">
        <w:r w:rsidRPr="004A6E8F">
          <w:rPr>
            <w:rFonts w:ascii="Times New Roman" w:hAnsi="Times New Roman"/>
            <w:sz w:val="24"/>
            <w:szCs w:val="24"/>
            <w:rPrChange w:id="12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RGB</w:t>
        </w:r>
      </w:ins>
      <w:ins w:id="130" w:author="Анастасия" w:date="2019-09-22T20:03:00Z">
        <w:r w:rsidR="0031727D" w:rsidRPr="004A6E8F">
          <w:rPr>
            <w:rFonts w:ascii="Times New Roman" w:hAnsi="Times New Roman"/>
            <w:sz w:val="24"/>
            <w:szCs w:val="24"/>
            <w:rPrChange w:id="13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-</w:t>
        </w:r>
      </w:ins>
      <w:ins w:id="132" w:author="Анастасия" w:date="2019-09-18T20:31:00Z">
        <w:r w:rsidRPr="004A6E8F">
          <w:rPr>
            <w:rFonts w:ascii="Times New Roman" w:hAnsi="Times New Roman"/>
            <w:sz w:val="24"/>
            <w:szCs w:val="24"/>
            <w:rPrChange w:id="13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D камеры» (ПО «</w:t>
        </w:r>
        <w:r w:rsidRPr="004A6E8F">
          <w:rPr>
            <w:rFonts w:ascii="Times New Roman" w:hAnsi="Times New Roman"/>
            <w:sz w:val="24"/>
            <w:szCs w:val="24"/>
            <w:u w:val="single"/>
            <w:rPrChange w:id="13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DeepFR</w:t>
        </w:r>
        <w:r w:rsidRPr="004A6E8F">
          <w:rPr>
            <w:rFonts w:ascii="Times New Roman" w:hAnsi="Times New Roman"/>
            <w:sz w:val="24"/>
            <w:szCs w:val="24"/>
            <w:rPrChange w:id="13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»).</w:t>
        </w:r>
      </w:ins>
    </w:p>
    <w:p w14:paraId="6AE7ED1A" w14:textId="14780423" w:rsidR="000912A8" w:rsidRPr="004A6E8F" w:rsidDel="00802A5F" w:rsidRDefault="000912A8" w:rsidP="000912A8">
      <w:pPr>
        <w:spacing w:after="0" w:line="360" w:lineRule="auto"/>
        <w:ind w:firstLine="567"/>
        <w:jc w:val="both"/>
        <w:rPr>
          <w:del w:id="136" w:author="Анастасия" w:date="2019-09-18T20:31:00Z"/>
          <w:rFonts w:ascii="Times New Roman" w:hAnsi="Times New Roman"/>
          <w:sz w:val="24"/>
          <w:szCs w:val="24"/>
          <w:rPrChange w:id="137" w:author="Анастасия" w:date="2019-09-22T21:04:00Z">
            <w:rPr>
              <w:del w:id="138" w:author="Анастасия" w:date="2019-09-18T20:31:00Z"/>
              <w:rFonts w:ascii="Times New Roman" w:hAnsi="Times New Roman"/>
              <w:sz w:val="26"/>
              <w:szCs w:val="26"/>
            </w:rPr>
          </w:rPrChange>
        </w:rPr>
      </w:pPr>
      <w:del w:id="139" w:author="Анастасия" w:date="2019-09-18T20:31:00Z">
        <w:r w:rsidRPr="004A6E8F" w:rsidDel="00802A5F">
          <w:rPr>
            <w:rFonts w:ascii="Times New Roman" w:hAnsi="Times New Roman"/>
            <w:sz w:val="24"/>
            <w:szCs w:val="24"/>
            <w:rPrChange w:id="14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НИР «Разработка и реализация программного обеспечения для распознавания лиц на групповых фотографиях» (ПО «</w:delText>
        </w:r>
        <w:r w:rsidRPr="004A6E8F" w:rsidDel="00802A5F">
          <w:rPr>
            <w:rFonts w:ascii="Times New Roman" w:hAnsi="Times New Roman"/>
            <w:sz w:val="24"/>
            <w:szCs w:val="24"/>
            <w:u w:val="single"/>
            <w:lang w:val="en-US"/>
            <w:rPrChange w:id="141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  <w:r w:rsidRPr="004A6E8F" w:rsidDel="00802A5F">
          <w:rPr>
            <w:rFonts w:ascii="Times New Roman" w:hAnsi="Times New Roman"/>
            <w:sz w:val="24"/>
            <w:szCs w:val="24"/>
            <w:rPrChange w:id="14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»).</w:delText>
        </w:r>
      </w:del>
    </w:p>
    <w:p w14:paraId="5E7FEF10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4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6D0312F3" w14:textId="77777777" w:rsidR="000912A8" w:rsidRPr="004A6E8F" w:rsidRDefault="000912A8" w:rsidP="000912A8">
      <w:pPr>
        <w:spacing w:after="0" w:line="360" w:lineRule="auto"/>
        <w:ind w:firstLine="540"/>
        <w:rPr>
          <w:rFonts w:ascii="Times New Roman" w:hAnsi="Times New Roman"/>
          <w:sz w:val="24"/>
          <w:szCs w:val="24"/>
          <w:rPrChange w:id="14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4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1.2. Краткая характеристика области применения</w:t>
      </w:r>
    </w:p>
    <w:p w14:paraId="6A4AF00E" w14:textId="4E7440D5" w:rsidR="00802A5F" w:rsidRPr="004A6E8F" w:rsidRDefault="00802A5F" w:rsidP="00802A5F">
      <w:pPr>
        <w:tabs>
          <w:tab w:val="left" w:pos="4050"/>
        </w:tabs>
        <w:spacing w:after="0" w:line="360" w:lineRule="auto"/>
        <w:ind w:firstLine="567"/>
        <w:jc w:val="both"/>
        <w:rPr>
          <w:ins w:id="146" w:author="Анастасия" w:date="2019-09-18T20:32:00Z"/>
          <w:rFonts w:ascii="Times New Roman" w:hAnsi="Times New Roman"/>
          <w:sz w:val="24"/>
          <w:szCs w:val="24"/>
          <w:rPrChange w:id="147" w:author="Анастасия" w:date="2019-09-22T21:04:00Z">
            <w:rPr>
              <w:ins w:id="148" w:author="Анастасия" w:date="2019-09-18T20:32:00Z"/>
              <w:rFonts w:ascii="Times New Roman" w:hAnsi="Times New Roman"/>
              <w:sz w:val="26"/>
              <w:szCs w:val="26"/>
            </w:rPr>
          </w:rPrChange>
        </w:rPr>
      </w:pPr>
      <w:ins w:id="149" w:author="Анастасия" w:date="2019-09-18T20:32:00Z">
        <w:r w:rsidRPr="004A6E8F">
          <w:rPr>
            <w:rFonts w:ascii="Times New Roman" w:hAnsi="Times New Roman"/>
            <w:sz w:val="24"/>
            <w:szCs w:val="24"/>
            <w:rPrChange w:id="15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Объектом автоматизации является задача распознавания лиц в области компьютерного зрения. </w:t>
        </w:r>
        <w:r w:rsidRPr="004A6E8F">
          <w:rPr>
            <w:rFonts w:ascii="Times New Roman" w:hAnsi="Times New Roman"/>
            <w:sz w:val="24"/>
            <w:szCs w:val="24"/>
            <w:rPrChange w:id="151" w:author="Анастасия" w:date="2019-09-22T21:04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 xml:space="preserve">Проблема состоит в идентификации людей, представленных на </w:t>
        </w:r>
      </w:ins>
      <w:ins w:id="152" w:author="Анастасия" w:date="2019-09-22T20:11:00Z">
        <w:r w:rsidR="0031727D" w:rsidRPr="004A6E8F">
          <w:rPr>
            <w:rFonts w:ascii="Times New Roman" w:hAnsi="Times New Roman"/>
            <w:sz w:val="24"/>
            <w:szCs w:val="24"/>
            <w:rPrChange w:id="15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видео</w:t>
        </w:r>
      </w:ins>
      <w:ins w:id="154" w:author="Анастасия" w:date="2019-09-18T20:32:00Z">
        <w:r w:rsidR="0031727D" w:rsidRPr="004A6E8F">
          <w:rPr>
            <w:rFonts w:ascii="Times New Roman" w:hAnsi="Times New Roman"/>
            <w:sz w:val="24"/>
            <w:szCs w:val="24"/>
            <w:rPrChange w:id="15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, сделанном </w:t>
        </w:r>
        <w:r w:rsidRPr="004A6E8F">
          <w:rPr>
            <w:rFonts w:ascii="Times New Roman" w:hAnsi="Times New Roman"/>
            <w:sz w:val="24"/>
            <w:szCs w:val="24"/>
            <w:rPrChange w:id="156" w:author="Анастасия" w:date="2019-09-22T21:04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>с помощью RGB</w:t>
        </w:r>
      </w:ins>
      <w:ins w:id="157" w:author="Анастасия" w:date="2019-09-22T20:11:00Z">
        <w:r w:rsidR="0031727D" w:rsidRPr="004A6E8F">
          <w:rPr>
            <w:rFonts w:ascii="Times New Roman" w:hAnsi="Times New Roman"/>
            <w:sz w:val="24"/>
            <w:szCs w:val="24"/>
            <w:rPrChange w:id="15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-</w:t>
        </w:r>
      </w:ins>
      <w:ins w:id="159" w:author="Анастасия" w:date="2019-09-18T20:32:00Z">
        <w:r w:rsidRPr="004A6E8F">
          <w:rPr>
            <w:rFonts w:ascii="Times New Roman" w:hAnsi="Times New Roman"/>
            <w:sz w:val="24"/>
            <w:szCs w:val="24"/>
            <w:rPrChange w:id="160" w:author="Анастасия" w:date="2019-09-22T21:04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>D камеры</w:t>
        </w:r>
        <w:r w:rsidRPr="004A6E8F">
          <w:rPr>
            <w:rFonts w:ascii="Times New Roman" w:hAnsi="Times New Roman"/>
            <w:sz w:val="24"/>
            <w:szCs w:val="24"/>
            <w:rPrChange w:id="16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. ПО «</w:t>
        </w:r>
        <w:r w:rsidRPr="004A6E8F">
          <w:rPr>
            <w:rFonts w:ascii="Times New Roman" w:hAnsi="Times New Roman"/>
            <w:sz w:val="24"/>
            <w:szCs w:val="24"/>
            <w:u w:val="single"/>
            <w:rPrChange w:id="16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DeepFR</w:t>
        </w:r>
        <w:r w:rsidRPr="004A6E8F">
          <w:rPr>
            <w:rFonts w:ascii="Times New Roman" w:hAnsi="Times New Roman"/>
            <w:sz w:val="24"/>
            <w:szCs w:val="24"/>
            <w:rPrChange w:id="16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» должно решать обозначенную пр</w:t>
        </w:r>
        <w:r w:rsidR="00012AB4" w:rsidRPr="004A6E8F">
          <w:rPr>
            <w:rFonts w:ascii="Times New Roman" w:hAnsi="Times New Roman"/>
            <w:sz w:val="24"/>
            <w:szCs w:val="24"/>
            <w:rPrChange w:id="16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облему</w:t>
        </w:r>
      </w:ins>
      <w:ins w:id="165" w:author="Анастасия" w:date="2019-09-22T20:31:00Z">
        <w:r w:rsidR="00D1408C" w:rsidRPr="004A6E8F">
          <w:rPr>
            <w:rFonts w:ascii="Times New Roman" w:hAnsi="Times New Roman"/>
            <w:sz w:val="24"/>
            <w:szCs w:val="24"/>
            <w:rPrChange w:id="16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-</w:t>
        </w:r>
      </w:ins>
      <w:ins w:id="167" w:author="Анастасия" w:date="2019-09-18T20:32:00Z">
        <w:r w:rsidRPr="004A6E8F">
          <w:rPr>
            <w:rFonts w:ascii="Times New Roman" w:hAnsi="Times New Roman"/>
            <w:sz w:val="24"/>
            <w:szCs w:val="24"/>
            <w:rPrChange w:id="16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169" w:author="Анастасия" w:date="2019-09-22T20:30:00Z">
        <w:r w:rsidR="00D1408C" w:rsidRPr="004A6E8F">
          <w:rPr>
            <w:rFonts w:ascii="Times New Roman" w:hAnsi="Times New Roman"/>
            <w:sz w:val="24"/>
            <w:szCs w:val="24"/>
            <w:rPrChange w:id="17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должна быть написана программа, при запуске которой начнется </w:t>
        </w:r>
      </w:ins>
      <w:ins w:id="171" w:author="Анастасия" w:date="2019-09-22T20:31:00Z">
        <w:r w:rsidR="00D1408C" w:rsidRPr="004A6E8F">
          <w:rPr>
            <w:rFonts w:ascii="Times New Roman" w:hAnsi="Times New Roman"/>
            <w:sz w:val="24"/>
            <w:szCs w:val="24"/>
            <w:rPrChange w:id="17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считывание данных с </w:t>
        </w:r>
        <w:r w:rsidR="00D1408C" w:rsidRPr="004A6E8F">
          <w:rPr>
            <w:rFonts w:ascii="Times New Roman" w:hAnsi="Times New Roman"/>
            <w:sz w:val="24"/>
            <w:szCs w:val="24"/>
            <w:rPrChange w:id="17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RGB-D камеры</w:t>
        </w:r>
        <w:r w:rsidR="00D1408C" w:rsidRPr="004A6E8F">
          <w:rPr>
            <w:rFonts w:ascii="Times New Roman" w:hAnsi="Times New Roman"/>
            <w:sz w:val="24"/>
            <w:szCs w:val="24"/>
            <w:rPrChange w:id="17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для распознавания лиц в режиме реального времени</w:t>
        </w:r>
      </w:ins>
      <w:ins w:id="175" w:author="Анастасия" w:date="2019-09-22T20:32:00Z">
        <w:r w:rsidR="00D1408C" w:rsidRPr="004A6E8F">
          <w:rPr>
            <w:rFonts w:ascii="Times New Roman" w:hAnsi="Times New Roman"/>
            <w:sz w:val="24"/>
            <w:szCs w:val="24"/>
            <w:rPrChange w:id="17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; должен быть реализован пользовательск</w:t>
        </w:r>
        <w:r w:rsidR="004A6E8F">
          <w:rPr>
            <w:rFonts w:ascii="Times New Roman" w:hAnsi="Times New Roman"/>
            <w:sz w:val="24"/>
            <w:szCs w:val="24"/>
            <w:rPrChange w:id="177" w:author="Анастасия" w:date="2019-09-22T21:04:00Z">
              <w:rPr>
                <w:rFonts w:ascii="Times New Roman" w:hAnsi="Times New Roman"/>
                <w:sz w:val="24"/>
                <w:szCs w:val="24"/>
              </w:rPr>
            </w:rPrChange>
          </w:rPr>
          <w:t>ий интерфейс для добавления лиц</w:t>
        </w:r>
        <w:r w:rsidR="00D1408C" w:rsidRPr="004A6E8F">
          <w:rPr>
            <w:rFonts w:ascii="Times New Roman" w:hAnsi="Times New Roman"/>
            <w:sz w:val="24"/>
            <w:szCs w:val="24"/>
            <w:rPrChange w:id="17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в базу данных для распознавания.</w:t>
        </w:r>
      </w:ins>
    </w:p>
    <w:p w14:paraId="29FAE1D3" w14:textId="6240C824" w:rsidR="000912A8" w:rsidRPr="004A6E8F" w:rsidDel="00802A5F" w:rsidRDefault="000912A8" w:rsidP="000912A8">
      <w:pPr>
        <w:tabs>
          <w:tab w:val="left" w:pos="4050"/>
        </w:tabs>
        <w:spacing w:after="0" w:line="360" w:lineRule="auto"/>
        <w:ind w:firstLine="567"/>
        <w:jc w:val="both"/>
        <w:rPr>
          <w:del w:id="179" w:author="Анастасия" w:date="2019-09-18T20:32:00Z"/>
          <w:rFonts w:ascii="Times New Roman" w:hAnsi="Times New Roman"/>
          <w:sz w:val="24"/>
          <w:szCs w:val="24"/>
          <w:rPrChange w:id="180" w:author="Анастасия" w:date="2019-09-22T21:04:00Z">
            <w:rPr>
              <w:del w:id="181" w:author="Анастасия" w:date="2019-09-18T20:32:00Z"/>
              <w:rFonts w:ascii="Times New Roman" w:hAnsi="Times New Roman"/>
              <w:sz w:val="26"/>
              <w:szCs w:val="26"/>
            </w:rPr>
          </w:rPrChange>
        </w:rPr>
      </w:pPr>
      <w:del w:id="182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8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Объектом автоматизации является задача распознавания лиц в области компьютерного зрения. Проблема состоит в идентификации людей, представленных на групповой фотографии. ПО «</w:delText>
        </w:r>
        <w:r w:rsidRPr="004A6E8F" w:rsidDel="00802A5F">
          <w:rPr>
            <w:rFonts w:ascii="Times New Roman" w:hAnsi="Times New Roman"/>
            <w:sz w:val="24"/>
            <w:szCs w:val="24"/>
            <w:u w:val="single"/>
            <w:lang w:val="en-US"/>
            <w:rPrChange w:id="184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  <w:r w:rsidRPr="004A6E8F" w:rsidDel="00802A5F">
          <w:rPr>
            <w:rFonts w:ascii="Times New Roman" w:hAnsi="Times New Roman"/>
            <w:sz w:val="24"/>
            <w:szCs w:val="24"/>
            <w:rPrChange w:id="18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» должно решать обозначенную проблему, должно быть реализовано как клиент-серверное приложение, доступ к которому осуществляется посредством </w:delText>
        </w:r>
        <w:r w:rsidRPr="004A6E8F" w:rsidDel="00802A5F">
          <w:rPr>
            <w:rFonts w:ascii="Times New Roman" w:hAnsi="Times New Roman"/>
            <w:sz w:val="24"/>
            <w:szCs w:val="24"/>
            <w:lang w:val="en-US"/>
            <w:rPrChange w:id="186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802A5F">
          <w:rPr>
            <w:rFonts w:ascii="Times New Roman" w:hAnsi="Times New Roman"/>
            <w:sz w:val="24"/>
            <w:szCs w:val="24"/>
            <w:rPrChange w:id="18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-интерфейса.</w:delText>
        </w:r>
      </w:del>
    </w:p>
    <w:p w14:paraId="18B624B6" w14:textId="77777777" w:rsidR="000912A8" w:rsidRPr="004A6E8F" w:rsidDel="0031727D" w:rsidRDefault="000912A8" w:rsidP="000912A8">
      <w:pPr>
        <w:tabs>
          <w:tab w:val="left" w:pos="4050"/>
        </w:tabs>
        <w:spacing w:after="0" w:line="360" w:lineRule="auto"/>
        <w:ind w:firstLine="567"/>
        <w:jc w:val="both"/>
        <w:rPr>
          <w:del w:id="188" w:author="Анастасия" w:date="2019-09-22T20:12:00Z"/>
          <w:rFonts w:ascii="Times New Roman" w:hAnsi="Times New Roman"/>
          <w:sz w:val="24"/>
          <w:szCs w:val="24"/>
          <w:rPrChange w:id="189" w:author="Анастасия" w:date="2019-09-22T21:04:00Z">
            <w:rPr>
              <w:del w:id="190" w:author="Анастасия" w:date="2019-09-22T20:12:00Z"/>
              <w:rFonts w:ascii="Times New Roman" w:hAnsi="Times New Roman"/>
              <w:sz w:val="26"/>
              <w:szCs w:val="26"/>
            </w:rPr>
          </w:rPrChange>
        </w:rPr>
      </w:pPr>
    </w:p>
    <w:p w14:paraId="1EAB116B" w14:textId="77777777" w:rsidR="000912A8" w:rsidRPr="004A6E8F" w:rsidRDefault="000912A8" w:rsidP="0031727D">
      <w:pPr>
        <w:tabs>
          <w:tab w:val="left" w:pos="4050"/>
        </w:tabs>
        <w:spacing w:after="0" w:line="360" w:lineRule="auto"/>
        <w:jc w:val="both"/>
        <w:rPr>
          <w:rFonts w:ascii="Times New Roman" w:hAnsi="Times New Roman"/>
          <w:sz w:val="24"/>
          <w:szCs w:val="24"/>
          <w:rPrChange w:id="19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192" w:author="Анастасия" w:date="2019-09-22T20:12:00Z">
          <w:pPr>
            <w:tabs>
              <w:tab w:val="left" w:pos="4050"/>
            </w:tabs>
            <w:spacing w:after="0" w:line="360" w:lineRule="auto"/>
            <w:ind w:firstLine="567"/>
            <w:jc w:val="both"/>
          </w:pPr>
        </w:pPrChange>
      </w:pPr>
    </w:p>
    <w:p w14:paraId="23C7EB4C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193" w:author="Анастасия" w:date="2019-09-22T21:04:00Z">
            <w:rPr>
              <w:b w:val="0"/>
              <w:sz w:val="26"/>
              <w:szCs w:val="26"/>
            </w:rPr>
          </w:rPrChange>
        </w:rPr>
      </w:pPr>
      <w:bookmarkStart w:id="194" w:name="_Toc459715129"/>
      <w:r w:rsidRPr="004A6E8F">
        <w:rPr>
          <w:b w:val="0"/>
          <w:sz w:val="24"/>
          <w:szCs w:val="24"/>
          <w:rPrChange w:id="195" w:author="Анастасия" w:date="2019-09-22T21:04:00Z">
            <w:rPr>
              <w:b w:val="0"/>
              <w:sz w:val="26"/>
              <w:szCs w:val="26"/>
            </w:rPr>
          </w:rPrChange>
        </w:rPr>
        <w:t>2. ОСНОВАНИЯ ДЛЯ РАЗРАБОТКИ</w:t>
      </w:r>
      <w:bookmarkEnd w:id="194"/>
    </w:p>
    <w:p w14:paraId="479A89A4" w14:textId="30003506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9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9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Основание для выполнения </w:t>
      </w:r>
      <w:del w:id="198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9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НИР </w:delText>
        </w:r>
      </w:del>
      <w:ins w:id="200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20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ОКР </w:t>
        </w:r>
      </w:ins>
      <w:r w:rsidRPr="004A6E8F">
        <w:rPr>
          <w:rFonts w:ascii="Times New Roman" w:hAnsi="Times New Roman"/>
          <w:sz w:val="24"/>
          <w:szCs w:val="24"/>
          <w:rPrChange w:id="20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спецсеминар (</w:t>
      </w:r>
      <w:ins w:id="203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20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1</w:t>
        </w:r>
      </w:ins>
      <w:del w:id="205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20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r w:rsidRPr="004A6E8F">
        <w:rPr>
          <w:rFonts w:ascii="Times New Roman" w:hAnsi="Times New Roman"/>
          <w:sz w:val="24"/>
          <w:szCs w:val="24"/>
          <w:rPrChange w:id="20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семестр) в рамках направления подготовки 09.04.03 «Прикладная информатика» по профилю программы магистратуры: «Прикладная информатика в области принятия решений».</w:t>
      </w:r>
    </w:p>
    <w:p w14:paraId="0E9F39EA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0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0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Заказчик: Кафедра информатики и автоматизации научных исследований института информационных технологий, математики и механики 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Лобачевского».</w:t>
      </w:r>
    </w:p>
    <w:p w14:paraId="0D7D779D" w14:textId="572163B4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1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1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Исполнитель: группа студентов магистрантов </w:t>
      </w:r>
      <w:del w:id="212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21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первого </w:delText>
        </w:r>
      </w:del>
      <w:ins w:id="214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21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второго </w:t>
        </w:r>
      </w:ins>
      <w:r w:rsidRPr="004A6E8F">
        <w:rPr>
          <w:rFonts w:ascii="Times New Roman" w:hAnsi="Times New Roman"/>
          <w:sz w:val="24"/>
          <w:szCs w:val="24"/>
          <w:rPrChange w:id="21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года обучения:</w:t>
      </w:r>
    </w:p>
    <w:p w14:paraId="21627EF4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1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1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Годовицын Максим, </w:t>
      </w:r>
    </w:p>
    <w:p w14:paraId="5AAD23F7" w14:textId="36FACAE8" w:rsidR="000912A8" w:rsidRPr="004A6E8F" w:rsidRDefault="00802A5F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1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220" w:author="Анастасия" w:date="2019-09-18T20:32:00Z">
        <w:r w:rsidRPr="004A6E8F">
          <w:rPr>
            <w:rFonts w:ascii="Times New Roman" w:hAnsi="Times New Roman"/>
            <w:sz w:val="24"/>
            <w:szCs w:val="24"/>
            <w:rPrChange w:id="22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Пронина Анастасия</w:t>
        </w:r>
      </w:ins>
      <w:del w:id="222" w:author="Анастасия" w:date="2019-09-18T20:32:00Z">
        <w:r w:rsidR="000912A8" w:rsidRPr="004A6E8F" w:rsidDel="00802A5F">
          <w:rPr>
            <w:rFonts w:ascii="Times New Roman" w:hAnsi="Times New Roman"/>
            <w:sz w:val="24"/>
            <w:szCs w:val="24"/>
            <w:rPrChange w:id="22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Баландина Софья</w:delText>
        </w:r>
      </w:del>
      <w:r w:rsidR="000912A8" w:rsidRPr="004A6E8F">
        <w:rPr>
          <w:rFonts w:ascii="Times New Roman" w:hAnsi="Times New Roman"/>
          <w:sz w:val="24"/>
          <w:szCs w:val="24"/>
          <w:rPrChange w:id="22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, </w:t>
      </w:r>
    </w:p>
    <w:p w14:paraId="3F49A5F4" w14:textId="11899D38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2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del w:id="226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22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Ковалева Ирина</w:delText>
        </w:r>
      </w:del>
      <w:ins w:id="228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22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Прохоров Александр</w:t>
        </w:r>
      </w:ins>
      <w:r w:rsidRPr="004A6E8F">
        <w:rPr>
          <w:rFonts w:ascii="Times New Roman" w:hAnsi="Times New Roman"/>
          <w:sz w:val="24"/>
          <w:szCs w:val="24"/>
          <w:rPrChange w:id="23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</w:t>
      </w:r>
    </w:p>
    <w:p w14:paraId="077058B6" w14:textId="12F8B831" w:rsidR="000912A8" w:rsidRPr="004A6E8F" w:rsidRDefault="00802A5F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3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232" w:author="Анастасия" w:date="2019-09-18T20:33:00Z">
        <w:r w:rsidRPr="004A6E8F">
          <w:rPr>
            <w:rFonts w:ascii="Times New Roman" w:hAnsi="Times New Roman"/>
            <w:sz w:val="24"/>
            <w:szCs w:val="24"/>
            <w:rPrChange w:id="23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Толич Александр</w:t>
        </w:r>
      </w:ins>
      <w:del w:id="234" w:author="Анастасия" w:date="2019-09-18T20:33:00Z">
        <w:r w:rsidR="000912A8" w:rsidRPr="004A6E8F" w:rsidDel="00802A5F">
          <w:rPr>
            <w:rFonts w:ascii="Times New Roman" w:hAnsi="Times New Roman"/>
            <w:sz w:val="24"/>
            <w:szCs w:val="24"/>
            <w:rPrChange w:id="23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Лобанкина Ксения</w:delText>
        </w:r>
      </w:del>
      <w:r w:rsidR="000912A8" w:rsidRPr="004A6E8F">
        <w:rPr>
          <w:rFonts w:ascii="Times New Roman" w:hAnsi="Times New Roman"/>
          <w:sz w:val="24"/>
          <w:szCs w:val="24"/>
          <w:rPrChange w:id="23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</w:t>
      </w:r>
    </w:p>
    <w:p w14:paraId="7C07F423" w14:textId="37027966" w:rsidR="000912A8" w:rsidRPr="004A6E8F" w:rsidDel="00802A5F" w:rsidRDefault="000912A8" w:rsidP="000912A8">
      <w:pPr>
        <w:spacing w:after="0" w:line="360" w:lineRule="auto"/>
        <w:ind w:firstLine="567"/>
        <w:jc w:val="both"/>
        <w:rPr>
          <w:del w:id="237" w:author="Анастасия" w:date="2019-09-18T20:33:00Z"/>
          <w:rFonts w:ascii="Times New Roman" w:hAnsi="Times New Roman"/>
          <w:sz w:val="24"/>
          <w:szCs w:val="24"/>
          <w:rPrChange w:id="238" w:author="Анастасия" w:date="2019-09-22T21:04:00Z">
            <w:rPr>
              <w:del w:id="239" w:author="Анастасия" w:date="2019-09-18T20:33:00Z"/>
              <w:rFonts w:ascii="Times New Roman" w:hAnsi="Times New Roman"/>
              <w:sz w:val="26"/>
              <w:szCs w:val="26"/>
            </w:rPr>
          </w:rPrChange>
        </w:rPr>
      </w:pPr>
      <w:del w:id="240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rPrChange w:id="24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Прохоров Александр,</w:delText>
        </w:r>
      </w:del>
    </w:p>
    <w:p w14:paraId="582DE17E" w14:textId="6B2CCFB5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4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del w:id="243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rPrChange w:id="24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Толич Александр</w:delText>
        </w:r>
      </w:del>
      <w:ins w:id="245" w:author="Анастасия" w:date="2019-09-18T20:33:00Z">
        <w:r w:rsidR="00802A5F" w:rsidRPr="004A6E8F">
          <w:rPr>
            <w:rFonts w:ascii="Times New Roman" w:hAnsi="Times New Roman"/>
            <w:sz w:val="24"/>
            <w:szCs w:val="24"/>
            <w:rPrChange w:id="24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Филатова Анастасия</w:t>
        </w:r>
      </w:ins>
      <w:r w:rsidRPr="004A6E8F">
        <w:rPr>
          <w:rFonts w:ascii="Times New Roman" w:hAnsi="Times New Roman"/>
          <w:sz w:val="24"/>
          <w:szCs w:val="24"/>
          <w:rPrChange w:id="24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.</w:t>
      </w:r>
    </w:p>
    <w:p w14:paraId="7330857F" w14:textId="3301F478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4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4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Начало разработки – начало </w:t>
      </w:r>
      <w:ins w:id="250" w:author="Анастасия" w:date="2019-09-18T20:33:00Z">
        <w:r w:rsidR="00802A5F" w:rsidRPr="004A6E8F">
          <w:rPr>
            <w:rFonts w:ascii="Times New Roman" w:hAnsi="Times New Roman"/>
            <w:sz w:val="24"/>
            <w:szCs w:val="24"/>
            <w:rPrChange w:id="25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1</w:t>
        </w:r>
      </w:ins>
      <w:del w:id="252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rPrChange w:id="25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r w:rsidRPr="004A6E8F">
        <w:rPr>
          <w:rFonts w:ascii="Times New Roman" w:hAnsi="Times New Roman"/>
          <w:sz w:val="24"/>
          <w:szCs w:val="24"/>
          <w:rPrChange w:id="25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-го семестра обучения согласно учебно</w:t>
      </w:r>
      <w:ins w:id="255" w:author="Анастасия" w:date="2019-09-18T21:00:00Z">
        <w:r w:rsidR="00012AB4" w:rsidRPr="004A6E8F">
          <w:rPr>
            <w:rFonts w:ascii="Times New Roman" w:hAnsi="Times New Roman"/>
            <w:sz w:val="24"/>
            <w:szCs w:val="24"/>
            <w:rPrChange w:id="25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го</w:t>
        </w:r>
      </w:ins>
      <w:del w:id="257" w:author="Анастасия" w:date="2019-09-18T21:00:00Z">
        <w:r w:rsidRPr="004A6E8F" w:rsidDel="00012AB4">
          <w:rPr>
            <w:rFonts w:ascii="Times New Roman" w:hAnsi="Times New Roman"/>
            <w:sz w:val="24"/>
            <w:szCs w:val="24"/>
            <w:rPrChange w:id="25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му</w:delText>
        </w:r>
      </w:del>
      <w:r w:rsidRPr="004A6E8F">
        <w:rPr>
          <w:rFonts w:ascii="Times New Roman" w:hAnsi="Times New Roman"/>
          <w:sz w:val="24"/>
          <w:szCs w:val="24"/>
          <w:rPrChange w:id="25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план</w:t>
      </w:r>
      <w:ins w:id="260" w:author="Анастасия" w:date="2019-09-18T21:00:00Z">
        <w:r w:rsidR="00012AB4" w:rsidRPr="004A6E8F">
          <w:rPr>
            <w:rFonts w:ascii="Times New Roman" w:hAnsi="Times New Roman"/>
            <w:sz w:val="24"/>
            <w:szCs w:val="24"/>
            <w:rPrChange w:id="26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а</w:t>
        </w:r>
      </w:ins>
      <w:del w:id="262" w:author="Анастасия" w:date="2019-09-18T21:00:00Z">
        <w:r w:rsidRPr="004A6E8F" w:rsidDel="00012AB4">
          <w:rPr>
            <w:rFonts w:ascii="Times New Roman" w:hAnsi="Times New Roman"/>
            <w:sz w:val="24"/>
            <w:szCs w:val="24"/>
            <w:rPrChange w:id="26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у</w:delText>
        </w:r>
      </w:del>
      <w:r w:rsidRPr="004A6E8F">
        <w:rPr>
          <w:rFonts w:ascii="Times New Roman" w:hAnsi="Times New Roman"/>
          <w:sz w:val="24"/>
          <w:szCs w:val="24"/>
          <w:rPrChange w:id="26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по программе магистратуры 09.04.03.</w:t>
      </w:r>
    </w:p>
    <w:p w14:paraId="277E5A77" w14:textId="1CA7DB6C" w:rsidR="000912A8" w:rsidRPr="004A6E8F" w:rsidRDefault="000912A8" w:rsidP="000912A8">
      <w:pPr>
        <w:spacing w:after="0" w:line="360" w:lineRule="auto"/>
        <w:ind w:firstLine="567"/>
        <w:jc w:val="both"/>
        <w:rPr>
          <w:ins w:id="265" w:author="Анастасия" w:date="2019-09-22T20:12:00Z"/>
          <w:rFonts w:ascii="Times New Roman" w:hAnsi="Times New Roman"/>
          <w:sz w:val="24"/>
          <w:szCs w:val="24"/>
          <w:rPrChange w:id="266" w:author="Анастасия" w:date="2019-09-22T21:04:00Z">
            <w:rPr>
              <w:ins w:id="267" w:author="Анастасия" w:date="2019-09-22T20:12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6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Окончание разработки – </w:t>
      </w:r>
      <w:ins w:id="269" w:author="Анастасия" w:date="2019-09-18T20:33:00Z">
        <w:r w:rsidR="00802A5F" w:rsidRPr="004A6E8F">
          <w:rPr>
            <w:rFonts w:ascii="Times New Roman" w:hAnsi="Times New Roman"/>
            <w:sz w:val="24"/>
            <w:szCs w:val="24"/>
            <w:highlight w:val="yellow"/>
            <w:rPrChange w:id="270" w:author="Анастасия" w:date="2019-09-22T21:05:00Z">
              <w:rPr>
                <w:rFonts w:ascii="Times New Roman" w:hAnsi="Times New Roman"/>
                <w:sz w:val="26"/>
                <w:szCs w:val="26"/>
              </w:rPr>
            </w:rPrChange>
          </w:rPr>
          <w:t>27</w:t>
        </w:r>
      </w:ins>
      <w:del w:id="271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highlight w:val="yellow"/>
            <w:rPrChange w:id="272" w:author="Анастасия" w:date="2019-09-22T21:05:00Z">
              <w:rPr>
                <w:rFonts w:ascii="Times New Roman" w:hAnsi="Times New Roman"/>
                <w:sz w:val="26"/>
                <w:szCs w:val="26"/>
              </w:rPr>
            </w:rPrChange>
          </w:rPr>
          <w:delText>28</w:delText>
        </w:r>
      </w:del>
      <w:r w:rsidRPr="004A6E8F">
        <w:rPr>
          <w:rFonts w:ascii="Times New Roman" w:hAnsi="Times New Roman"/>
          <w:sz w:val="24"/>
          <w:szCs w:val="24"/>
          <w:highlight w:val="yellow"/>
          <w:rPrChange w:id="273" w:author="Анастасия" w:date="2019-09-22T21:05:00Z">
            <w:rPr>
              <w:rFonts w:ascii="Times New Roman" w:hAnsi="Times New Roman"/>
              <w:sz w:val="26"/>
              <w:szCs w:val="26"/>
            </w:rPr>
          </w:rPrChange>
        </w:rPr>
        <w:t>.</w:t>
      </w:r>
      <w:ins w:id="274" w:author="Анастасия" w:date="2019-09-18T20:33:00Z">
        <w:r w:rsidR="00802A5F" w:rsidRPr="004A6E8F">
          <w:rPr>
            <w:rFonts w:ascii="Times New Roman" w:hAnsi="Times New Roman"/>
            <w:sz w:val="24"/>
            <w:szCs w:val="24"/>
            <w:highlight w:val="yellow"/>
            <w:rPrChange w:id="275" w:author="Анастасия" w:date="2019-09-22T21:05:00Z">
              <w:rPr>
                <w:rFonts w:ascii="Times New Roman" w:hAnsi="Times New Roman"/>
                <w:sz w:val="26"/>
                <w:szCs w:val="26"/>
              </w:rPr>
            </w:rPrChange>
          </w:rPr>
          <w:t>12</w:t>
        </w:r>
      </w:ins>
      <w:del w:id="276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highlight w:val="yellow"/>
            <w:rPrChange w:id="277" w:author="Анастасия" w:date="2019-09-22T21:05:00Z">
              <w:rPr>
                <w:rFonts w:ascii="Times New Roman" w:hAnsi="Times New Roman"/>
                <w:sz w:val="26"/>
                <w:szCs w:val="26"/>
              </w:rPr>
            </w:rPrChange>
          </w:rPr>
          <w:delText>05</w:delText>
        </w:r>
      </w:del>
      <w:r w:rsidRPr="004A6E8F">
        <w:rPr>
          <w:rFonts w:ascii="Times New Roman" w:hAnsi="Times New Roman"/>
          <w:sz w:val="24"/>
          <w:szCs w:val="24"/>
          <w:highlight w:val="yellow"/>
          <w:rPrChange w:id="278" w:author="Анастасия" w:date="2019-09-22T21:05:00Z">
            <w:rPr>
              <w:rFonts w:ascii="Times New Roman" w:hAnsi="Times New Roman"/>
              <w:sz w:val="26"/>
              <w:szCs w:val="26"/>
            </w:rPr>
          </w:rPrChange>
        </w:rPr>
        <w:t>.2019</w:t>
      </w:r>
    </w:p>
    <w:p w14:paraId="2182386A" w14:textId="77777777" w:rsidR="0031727D" w:rsidRPr="004A6E8F" w:rsidRDefault="0031727D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7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35614E7D" w14:textId="77777777" w:rsidR="000912A8" w:rsidRDefault="000912A8" w:rsidP="000912A8">
      <w:pPr>
        <w:spacing w:after="0" w:line="360" w:lineRule="auto"/>
        <w:ind w:firstLine="567"/>
        <w:jc w:val="both"/>
        <w:rPr>
          <w:ins w:id="280" w:author="Анастасия" w:date="2019-09-22T21:05:00Z"/>
          <w:rFonts w:ascii="Times New Roman" w:hAnsi="Times New Roman"/>
          <w:sz w:val="24"/>
          <w:szCs w:val="24"/>
        </w:rPr>
      </w:pPr>
    </w:p>
    <w:p w14:paraId="5CE7FFD2" w14:textId="77777777" w:rsidR="004A6E8F" w:rsidRDefault="004A6E8F" w:rsidP="000912A8">
      <w:pPr>
        <w:spacing w:after="0" w:line="360" w:lineRule="auto"/>
        <w:ind w:firstLine="567"/>
        <w:jc w:val="both"/>
        <w:rPr>
          <w:ins w:id="281" w:author="Анастасия" w:date="2019-09-22T21:05:00Z"/>
          <w:rFonts w:ascii="Times New Roman" w:hAnsi="Times New Roman"/>
          <w:sz w:val="24"/>
          <w:szCs w:val="24"/>
        </w:rPr>
      </w:pPr>
    </w:p>
    <w:p w14:paraId="4B4E1054" w14:textId="77777777" w:rsidR="004A6E8F" w:rsidRPr="004A6E8F" w:rsidRDefault="004A6E8F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8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710CE148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283" w:author="Анастасия" w:date="2019-09-22T21:04:00Z">
            <w:rPr>
              <w:b w:val="0"/>
              <w:sz w:val="26"/>
              <w:szCs w:val="26"/>
            </w:rPr>
          </w:rPrChange>
        </w:rPr>
      </w:pPr>
      <w:bookmarkStart w:id="284" w:name="_Toc459715130"/>
      <w:r w:rsidRPr="004A6E8F">
        <w:rPr>
          <w:b w:val="0"/>
          <w:sz w:val="24"/>
          <w:szCs w:val="24"/>
          <w:rPrChange w:id="285" w:author="Анастасия" w:date="2019-09-22T21:04:00Z">
            <w:rPr>
              <w:b w:val="0"/>
              <w:sz w:val="26"/>
              <w:szCs w:val="26"/>
            </w:rPr>
          </w:rPrChange>
        </w:rPr>
        <w:lastRenderedPageBreak/>
        <w:t>3. НАЗНАЧЕНИЕ РАЗРАБОТКИ</w:t>
      </w:r>
      <w:bookmarkEnd w:id="284"/>
    </w:p>
    <w:p w14:paraId="64DD649D" w14:textId="7EF7D785" w:rsidR="00D1408C" w:rsidRPr="004A6E8F" w:rsidRDefault="000912A8" w:rsidP="00D1408C">
      <w:pPr>
        <w:ind w:firstLine="720"/>
        <w:jc w:val="both"/>
        <w:rPr>
          <w:rFonts w:ascii="Times New Roman" w:hAnsi="Times New Roman"/>
          <w:sz w:val="24"/>
          <w:szCs w:val="24"/>
          <w:rPrChange w:id="28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287" w:author="Анастасия" w:date="2019-09-22T20:33:00Z">
          <w:pPr>
            <w:ind w:firstLine="720"/>
            <w:jc w:val="both"/>
          </w:pPr>
        </w:pPrChange>
      </w:pPr>
      <w:r w:rsidRPr="004A6E8F">
        <w:rPr>
          <w:rFonts w:ascii="Times New Roman" w:hAnsi="Times New Roman"/>
          <w:sz w:val="24"/>
          <w:szCs w:val="24"/>
          <w:rPrChange w:id="28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Требуется </w:t>
      </w:r>
      <w:ins w:id="289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29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</w:t>
        </w:r>
      </w:ins>
      <w:del w:id="291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lang w:val="en-US"/>
            <w:rPrChange w:id="292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D1408C">
          <w:rPr>
            <w:rFonts w:ascii="Times New Roman" w:hAnsi="Times New Roman"/>
            <w:sz w:val="24"/>
            <w:szCs w:val="24"/>
            <w:rPrChange w:id="29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-сервис</w:delText>
        </w:r>
      </w:del>
      <w:r w:rsidRPr="004A6E8F">
        <w:rPr>
          <w:rFonts w:ascii="Times New Roman" w:hAnsi="Times New Roman"/>
          <w:sz w:val="24"/>
          <w:szCs w:val="24"/>
          <w:rPrChange w:id="29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обеспечивающ</w:t>
      </w:r>
      <w:ins w:id="295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29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ее</w:t>
        </w:r>
      </w:ins>
      <w:del w:id="297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29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ий</w:delText>
        </w:r>
      </w:del>
      <w:r w:rsidRPr="004A6E8F">
        <w:rPr>
          <w:rFonts w:ascii="Times New Roman" w:hAnsi="Times New Roman"/>
          <w:sz w:val="24"/>
          <w:szCs w:val="24"/>
          <w:rPrChange w:id="29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решение проблемы идентификации/распознавания</w:t>
      </w:r>
      <w:ins w:id="300" w:author="Анастасия" w:date="2019-09-22T20:13:00Z">
        <w:r w:rsidR="0031727D" w:rsidRPr="004A6E8F">
          <w:rPr>
            <w:rFonts w:ascii="Times New Roman" w:hAnsi="Times New Roman"/>
            <w:sz w:val="24"/>
            <w:szCs w:val="24"/>
            <w:rPrChange w:id="301" w:author="Анастасия" w:date="2019-09-22T21:04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 xml:space="preserve"> </w:t>
        </w:r>
      </w:ins>
      <w:del w:id="302" w:author="Анастасия" w:date="2019-09-22T20:13:00Z">
        <w:r w:rsidRPr="004A6E8F" w:rsidDel="0031727D">
          <w:rPr>
            <w:rFonts w:ascii="Times New Roman" w:hAnsi="Times New Roman"/>
            <w:sz w:val="24"/>
            <w:szCs w:val="24"/>
            <w:rPrChange w:id="30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всех </w:delText>
        </w:r>
      </w:del>
      <w:del w:id="304" w:author="Анастасия" w:date="2019-09-18T20:34:00Z">
        <w:r w:rsidRPr="004A6E8F" w:rsidDel="00802A5F">
          <w:rPr>
            <w:rFonts w:ascii="Times New Roman" w:hAnsi="Times New Roman"/>
            <w:sz w:val="24"/>
            <w:szCs w:val="24"/>
            <w:rPrChange w:id="30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людей</w:delText>
        </w:r>
      </w:del>
      <w:ins w:id="306" w:author="Анастасия" w:date="2019-09-18T20:34:00Z">
        <w:r w:rsidR="00802A5F" w:rsidRPr="004A6E8F">
          <w:rPr>
            <w:rFonts w:ascii="Times New Roman" w:hAnsi="Times New Roman"/>
            <w:sz w:val="24"/>
            <w:szCs w:val="24"/>
            <w:rPrChange w:id="30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лиц</w:t>
        </w:r>
      </w:ins>
      <w:r w:rsidRPr="004A6E8F">
        <w:rPr>
          <w:rFonts w:ascii="Times New Roman" w:hAnsi="Times New Roman"/>
          <w:sz w:val="24"/>
          <w:szCs w:val="24"/>
          <w:rPrChange w:id="30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, представленных на </w:t>
      </w:r>
      <w:del w:id="309" w:author="Анастасия" w:date="2019-09-22T20:13:00Z">
        <w:r w:rsidRPr="004A6E8F" w:rsidDel="0031727D">
          <w:rPr>
            <w:rFonts w:ascii="Times New Roman" w:hAnsi="Times New Roman"/>
            <w:sz w:val="24"/>
            <w:szCs w:val="24"/>
            <w:rPrChange w:id="31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групповой цифровой фотографии/изображении</w:delText>
        </w:r>
      </w:del>
      <w:ins w:id="311" w:author="Анастасия" w:date="2019-09-22T20:13:00Z">
        <w:r w:rsidR="0031727D" w:rsidRPr="004A6E8F">
          <w:rPr>
            <w:rFonts w:ascii="Times New Roman" w:hAnsi="Times New Roman"/>
            <w:sz w:val="24"/>
            <w:szCs w:val="24"/>
            <w:rPrChange w:id="31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видео, полученном с использованием </w:t>
        </w:r>
        <w:r w:rsidR="0031727D" w:rsidRPr="004A6E8F">
          <w:rPr>
            <w:rFonts w:ascii="Times New Roman" w:hAnsi="Times New Roman"/>
            <w:sz w:val="24"/>
            <w:szCs w:val="24"/>
            <w:lang w:val="en-US"/>
            <w:rPrChange w:id="313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RGB</w:t>
        </w:r>
        <w:r w:rsidR="0031727D" w:rsidRPr="004A6E8F">
          <w:rPr>
            <w:rFonts w:ascii="Times New Roman" w:hAnsi="Times New Roman"/>
            <w:sz w:val="24"/>
            <w:szCs w:val="24"/>
            <w:rPrChange w:id="314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-</w:t>
        </w:r>
        <w:r w:rsidR="0031727D" w:rsidRPr="004A6E8F">
          <w:rPr>
            <w:rFonts w:ascii="Times New Roman" w:hAnsi="Times New Roman"/>
            <w:sz w:val="24"/>
            <w:szCs w:val="24"/>
            <w:lang w:val="en-US"/>
            <w:rPrChange w:id="315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</w:t>
        </w:r>
        <w:r w:rsidR="0031727D" w:rsidRPr="004A6E8F">
          <w:rPr>
            <w:rFonts w:ascii="Times New Roman" w:hAnsi="Times New Roman"/>
            <w:sz w:val="24"/>
            <w:szCs w:val="24"/>
            <w:rPrChange w:id="31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камеры</w:t>
        </w:r>
      </w:ins>
      <w:r w:rsidRPr="004A6E8F">
        <w:rPr>
          <w:rFonts w:ascii="Times New Roman" w:hAnsi="Times New Roman"/>
          <w:sz w:val="24"/>
          <w:szCs w:val="24"/>
          <w:rPrChange w:id="31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.</w:t>
      </w:r>
      <w:ins w:id="318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31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</w:t>
        </w:r>
        <w:r w:rsidR="00D1408C" w:rsidRPr="004A6E8F">
          <w:rPr>
            <w:rFonts w:ascii="Times New Roman" w:hAnsi="Times New Roman"/>
            <w:sz w:val="24"/>
            <w:szCs w:val="24"/>
            <w:rPrChange w:id="32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олжна быть написана программа, при запуске которой начнется считывание данных с RGB-D камеры для распознавания лиц в режиме реального времени; должен быть реализован пользовательский интерфейс для добавления лица в базу данных для распознавания.</w:t>
        </w:r>
      </w:ins>
    </w:p>
    <w:p w14:paraId="1CD27EBE" w14:textId="77777777" w:rsidR="000912A8" w:rsidRPr="004A6E8F" w:rsidRDefault="000912A8" w:rsidP="000912A8">
      <w:pPr>
        <w:rPr>
          <w:rFonts w:ascii="Times New Roman" w:hAnsi="Times New Roman"/>
          <w:sz w:val="24"/>
          <w:szCs w:val="24"/>
          <w:lang w:val="x-none" w:eastAsia="x-none"/>
          <w:rPrChange w:id="321" w:author="Анастасия" w:date="2019-09-22T21:04:00Z">
            <w:rPr>
              <w:lang w:val="x-none" w:eastAsia="x-none"/>
            </w:rPr>
          </w:rPrChange>
        </w:rPr>
      </w:pPr>
    </w:p>
    <w:p w14:paraId="525508C1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322" w:author="Анастасия" w:date="2019-09-22T21:04:00Z">
            <w:rPr>
              <w:b w:val="0"/>
              <w:sz w:val="26"/>
              <w:szCs w:val="26"/>
            </w:rPr>
          </w:rPrChange>
        </w:rPr>
      </w:pPr>
      <w:r w:rsidRPr="004A6E8F">
        <w:rPr>
          <w:b w:val="0"/>
          <w:sz w:val="24"/>
          <w:szCs w:val="24"/>
          <w:rPrChange w:id="323" w:author="Анастасия" w:date="2019-09-22T21:04:00Z">
            <w:rPr>
              <w:b w:val="0"/>
              <w:sz w:val="26"/>
              <w:szCs w:val="26"/>
            </w:rPr>
          </w:rPrChange>
        </w:rPr>
        <w:t>4. ТРЕБОВАНИЯ К ПРОГРАММНОМУ ИЗДЕЛИЮ</w:t>
      </w:r>
    </w:p>
    <w:p w14:paraId="233DA3C4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2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32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 Требования к функциональным характеристикам.</w:t>
      </w:r>
    </w:p>
    <w:p w14:paraId="0EC04CE7" w14:textId="18B71F6D" w:rsidR="000912A8" w:rsidRPr="004A6E8F" w:rsidDel="00D1408C" w:rsidRDefault="000912A8" w:rsidP="000912A8">
      <w:pPr>
        <w:spacing w:after="0" w:line="360" w:lineRule="auto"/>
        <w:ind w:firstLine="539"/>
        <w:jc w:val="both"/>
        <w:rPr>
          <w:del w:id="326" w:author="Анастасия" w:date="2019-09-22T20:33:00Z"/>
          <w:rFonts w:ascii="Times New Roman" w:hAnsi="Times New Roman"/>
          <w:sz w:val="24"/>
          <w:szCs w:val="24"/>
          <w:rPrChange w:id="327" w:author="Анастасия" w:date="2019-09-22T21:04:00Z">
            <w:rPr>
              <w:del w:id="328" w:author="Анастасия" w:date="2019-09-22T20:33:00Z"/>
              <w:rFonts w:ascii="Times New Roman" w:hAnsi="Times New Roman"/>
              <w:sz w:val="26"/>
              <w:szCs w:val="26"/>
            </w:rPr>
          </w:rPrChange>
        </w:rPr>
      </w:pPr>
      <w:del w:id="329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33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ПО «</w:delText>
        </w:r>
      </w:del>
      <w:del w:id="331" w:author="Анастасия" w:date="2019-09-18T20:34:00Z">
        <w:r w:rsidRPr="004A6E8F" w:rsidDel="00802A5F">
          <w:rPr>
            <w:rFonts w:ascii="Times New Roman" w:hAnsi="Times New Roman"/>
            <w:sz w:val="24"/>
            <w:szCs w:val="24"/>
            <w:lang w:val="en-US"/>
            <w:rPrChange w:id="332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AFR</w:delText>
        </w:r>
      </w:del>
      <w:del w:id="333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33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» должно быть реализовано </w:delText>
        </w:r>
        <w:r w:rsidRPr="004A6E8F" w:rsidDel="00D1408C">
          <w:rPr>
            <w:rFonts w:ascii="Times New Roman" w:hAnsi="Times New Roman"/>
            <w:sz w:val="24"/>
            <w:szCs w:val="24"/>
            <w:highlight w:val="yellow"/>
            <w:rPrChange w:id="33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как клиент-серверное приложение, доступ к которому осуществляется посредством web-интерфейса</w:delText>
        </w:r>
      </w:del>
    </w:p>
    <w:p w14:paraId="02C89015" w14:textId="26A081CA" w:rsidR="00D1408C" w:rsidRPr="004A6E8F" w:rsidRDefault="000912A8" w:rsidP="00D1408C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3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337" w:author="Анастасия" w:date="2019-09-22T20:34:00Z">
          <w:pPr>
            <w:spacing w:after="0" w:line="360" w:lineRule="auto"/>
            <w:ind w:firstLine="539"/>
            <w:jc w:val="both"/>
          </w:pPr>
        </w:pPrChange>
      </w:pPr>
      <w:r w:rsidRPr="004A6E8F">
        <w:rPr>
          <w:rFonts w:ascii="Times New Roman" w:hAnsi="Times New Roman"/>
          <w:sz w:val="24"/>
          <w:szCs w:val="24"/>
          <w:rPrChange w:id="33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4.1.1. Требования к функциональным характеристикам </w:t>
      </w:r>
      <w:del w:id="339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34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клиентской части (</w:delText>
        </w:r>
        <w:r w:rsidRPr="004A6E8F" w:rsidDel="00D1408C">
          <w:rPr>
            <w:rFonts w:ascii="Times New Roman" w:hAnsi="Times New Roman"/>
            <w:sz w:val="24"/>
            <w:szCs w:val="24"/>
            <w:lang w:val="en-US"/>
            <w:rPrChange w:id="341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D1408C">
          <w:rPr>
            <w:rFonts w:ascii="Times New Roman" w:hAnsi="Times New Roman"/>
            <w:sz w:val="24"/>
            <w:szCs w:val="24"/>
            <w:rPrChange w:id="34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-интерфейс)</w:delText>
        </w:r>
      </w:del>
      <w:ins w:id="343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34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пользовательского интерфейса</w:t>
        </w:r>
      </w:ins>
      <w:ins w:id="345" w:author="Анастасия" w:date="2019-09-22T20:34:00Z">
        <w:r w:rsidR="00D1408C" w:rsidRPr="004A6E8F">
          <w:rPr>
            <w:rFonts w:ascii="Times New Roman" w:hAnsi="Times New Roman"/>
            <w:sz w:val="24"/>
            <w:szCs w:val="24"/>
            <w:rPrChange w:id="34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(далее </w:t>
        </w:r>
        <w:r w:rsidR="00D1408C" w:rsidRPr="004A6E8F">
          <w:rPr>
            <w:rFonts w:ascii="Times New Roman" w:hAnsi="Times New Roman"/>
            <w:sz w:val="24"/>
            <w:szCs w:val="24"/>
            <w:lang w:val="en-US"/>
            <w:rPrChange w:id="34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UI</w:t>
        </w:r>
        <w:r w:rsidR="00D1408C" w:rsidRPr="004A6E8F">
          <w:rPr>
            <w:rFonts w:ascii="Times New Roman" w:hAnsi="Times New Roman"/>
            <w:sz w:val="24"/>
            <w:szCs w:val="24"/>
            <w:rPrChange w:id="348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)</w:t>
        </w:r>
      </w:ins>
      <w:r w:rsidRPr="004A6E8F">
        <w:rPr>
          <w:rFonts w:ascii="Times New Roman" w:hAnsi="Times New Roman"/>
          <w:sz w:val="24"/>
          <w:szCs w:val="24"/>
          <w:rPrChange w:id="34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:</w:t>
      </w:r>
    </w:p>
    <w:p w14:paraId="45D9A5CA" w14:textId="57E82A01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5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del w:id="351" w:author="Анастасия" w:date="2019-09-22T20:36:00Z">
        <w:r w:rsidRPr="004A6E8F" w:rsidDel="00982551">
          <w:rPr>
            <w:rFonts w:ascii="Times New Roman" w:hAnsi="Times New Roman"/>
            <w:sz w:val="24"/>
            <w:szCs w:val="24"/>
            <w:rPrChange w:id="35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4.1.1.1 </w:delText>
        </w:r>
      </w:del>
      <w:ins w:id="353" w:author="Анастасия" w:date="2019-09-22T20:36:00Z">
        <w:r w:rsidR="00982551" w:rsidRPr="004A6E8F">
          <w:rPr>
            <w:rFonts w:ascii="Times New Roman" w:hAnsi="Times New Roman"/>
            <w:sz w:val="24"/>
            <w:szCs w:val="24"/>
            <w:rPrChange w:id="35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4.1.1.1</w:t>
        </w:r>
        <w:r w:rsidR="00982551" w:rsidRPr="004A6E8F">
          <w:rPr>
            <w:rFonts w:ascii="Times New Roman" w:hAnsi="Times New Roman"/>
            <w:sz w:val="24"/>
            <w:szCs w:val="24"/>
            <w:rPrChange w:id="35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356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lang w:val="en-US"/>
            <w:rPrChange w:id="35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UI</w:t>
        </w:r>
        <w:r w:rsidR="00982551" w:rsidRPr="004A6E8F">
          <w:rPr>
            <w:rFonts w:ascii="Times New Roman" w:hAnsi="Times New Roman"/>
            <w:sz w:val="24"/>
            <w:szCs w:val="24"/>
            <w:rPrChange w:id="35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должен предоставлять возможность добавлять лица</w:t>
        </w:r>
        <w:r w:rsidR="00982551" w:rsidRPr="004A6E8F">
          <w:rPr>
            <w:rFonts w:ascii="Times New Roman" w:hAnsi="Times New Roman"/>
            <w:sz w:val="24"/>
            <w:szCs w:val="24"/>
            <w:rPrChange w:id="35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в базу данных для распозна</w:t>
        </w:r>
        <w:r w:rsidR="00982551" w:rsidRPr="004A6E8F">
          <w:rPr>
            <w:rFonts w:ascii="Times New Roman" w:hAnsi="Times New Roman"/>
            <w:sz w:val="24"/>
            <w:szCs w:val="24"/>
            <w:rPrChange w:id="36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вания</w:t>
        </w:r>
        <w:r w:rsidR="00982551" w:rsidRPr="004A6E8F">
          <w:rPr>
            <w:rFonts w:ascii="Times New Roman" w:hAnsi="Times New Roman"/>
            <w:sz w:val="24"/>
            <w:szCs w:val="24"/>
            <w:rPrChange w:id="36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. </w:t>
        </w:r>
      </w:ins>
      <w:ins w:id="362" w:author="Анастасия" w:date="2019-09-22T20:43:00Z">
        <w:r w:rsidR="00982551" w:rsidRPr="004A6E8F">
          <w:rPr>
            <w:rFonts w:ascii="Times New Roman" w:hAnsi="Times New Roman"/>
            <w:sz w:val="24"/>
            <w:szCs w:val="24"/>
            <w:rPrChange w:id="36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Осуществляется как </w:t>
        </w:r>
      </w:ins>
      <w:ins w:id="364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rPrChange w:id="36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калибровка</w:t>
        </w:r>
        <w:r w:rsidR="00982551" w:rsidRPr="004A6E8F">
          <w:rPr>
            <w:rFonts w:ascii="Times New Roman" w:hAnsi="Times New Roman"/>
            <w:sz w:val="24"/>
            <w:szCs w:val="24"/>
            <w:rPrChange w:id="36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положения головы и лица с использованием </w:t>
        </w:r>
        <w:r w:rsidR="00982551" w:rsidRPr="004A6E8F">
          <w:rPr>
            <w:rFonts w:ascii="Times New Roman" w:hAnsi="Times New Roman"/>
            <w:sz w:val="24"/>
            <w:szCs w:val="24"/>
            <w:lang w:val="en-US"/>
            <w:rPrChange w:id="36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RGB</w:t>
        </w:r>
        <w:r w:rsidR="00982551" w:rsidRPr="004A6E8F">
          <w:rPr>
            <w:rFonts w:ascii="Times New Roman" w:hAnsi="Times New Roman"/>
            <w:sz w:val="24"/>
            <w:szCs w:val="24"/>
            <w:rPrChange w:id="36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-</w:t>
        </w:r>
        <w:r w:rsidR="00982551" w:rsidRPr="004A6E8F">
          <w:rPr>
            <w:rFonts w:ascii="Times New Roman" w:hAnsi="Times New Roman"/>
            <w:sz w:val="24"/>
            <w:szCs w:val="24"/>
            <w:lang w:val="en-US"/>
            <w:rPrChange w:id="369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</w:t>
        </w:r>
        <w:r w:rsidR="00982551" w:rsidRPr="004A6E8F">
          <w:rPr>
            <w:rFonts w:ascii="Times New Roman" w:hAnsi="Times New Roman"/>
            <w:sz w:val="24"/>
            <w:szCs w:val="24"/>
            <w:rPrChange w:id="37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камеры</w:t>
        </w:r>
      </w:ins>
      <w:ins w:id="371" w:author="Анастасия" w:date="2019-09-22T20:43:00Z">
        <w:r w:rsidR="00982551" w:rsidRPr="004A6E8F">
          <w:rPr>
            <w:rFonts w:ascii="Times New Roman" w:hAnsi="Times New Roman"/>
            <w:sz w:val="24"/>
            <w:szCs w:val="24"/>
            <w:rPrChange w:id="37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и добавление уникального идентификатора </w:t>
        </w:r>
      </w:ins>
      <w:ins w:id="373" w:author="Анастасия" w:date="2019-09-22T20:44:00Z">
        <w:r w:rsidR="00982551" w:rsidRPr="004A6E8F">
          <w:rPr>
            <w:rFonts w:ascii="Times New Roman" w:hAnsi="Times New Roman"/>
            <w:sz w:val="24"/>
            <w:szCs w:val="24"/>
            <w:rPrChange w:id="37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(имени)</w:t>
        </w:r>
      </w:ins>
      <w:ins w:id="375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rPrChange w:id="37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.</w:t>
        </w:r>
        <w:r w:rsidR="00982551" w:rsidRPr="004A6E8F">
          <w:rPr>
            <w:rFonts w:ascii="Times New Roman" w:hAnsi="Times New Roman"/>
            <w:sz w:val="24"/>
            <w:szCs w:val="24"/>
            <w:rPrChange w:id="37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del w:id="378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lang w:val="en-US"/>
            <w:rPrChange w:id="379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14214A">
          <w:rPr>
            <w:rFonts w:ascii="Times New Roman" w:hAnsi="Times New Roman"/>
            <w:sz w:val="24"/>
            <w:szCs w:val="24"/>
            <w:rPrChange w:id="38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</w:delText>
        </w:r>
      </w:del>
      <w:del w:id="381" w:author="Анастасия" w:date="2019-09-22T20:40:00Z">
        <w:r w:rsidRPr="004A6E8F" w:rsidDel="00982551">
          <w:rPr>
            <w:rFonts w:ascii="Times New Roman" w:hAnsi="Times New Roman"/>
            <w:sz w:val="24"/>
            <w:szCs w:val="24"/>
            <w:rPrChange w:id="38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долж</w:delText>
        </w:r>
      </w:del>
      <w:del w:id="383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rPrChange w:id="38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ен</w:delText>
        </w:r>
      </w:del>
      <w:del w:id="385" w:author="Анастасия" w:date="2019-09-22T20:40:00Z">
        <w:r w:rsidRPr="004A6E8F" w:rsidDel="00982551">
          <w:rPr>
            <w:rFonts w:ascii="Times New Roman" w:hAnsi="Times New Roman"/>
            <w:sz w:val="24"/>
            <w:szCs w:val="24"/>
            <w:rPrChange w:id="38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ins w:id="387" w:author="Анастасия" w:date="2019-09-22T20:16:00Z">
        <w:r w:rsidR="0014214A" w:rsidRPr="004A6E8F">
          <w:rPr>
            <w:rFonts w:ascii="Times New Roman" w:hAnsi="Times New Roman"/>
            <w:sz w:val="24"/>
            <w:szCs w:val="24"/>
            <w:rPrChange w:id="38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del w:id="389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highlight w:val="yellow"/>
            <w:rPrChange w:id="39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обеспечивать ввод и пересылку на сервер цветного цифрового </w:delText>
        </w:r>
      </w:del>
      <w:del w:id="391" w:author="Анастасия" w:date="2019-09-18T20:35:00Z">
        <w:r w:rsidRPr="004A6E8F" w:rsidDel="00802A5F">
          <w:rPr>
            <w:rFonts w:ascii="Times New Roman" w:hAnsi="Times New Roman"/>
            <w:sz w:val="24"/>
            <w:szCs w:val="24"/>
            <w:highlight w:val="yellow"/>
            <w:rPrChange w:id="39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del w:id="393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highlight w:val="yellow"/>
            <w:lang w:val="en-US"/>
            <w:rPrChange w:id="394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d</w:delText>
        </w:r>
        <w:r w:rsidRPr="004A6E8F" w:rsidDel="0014214A">
          <w:rPr>
            <w:rFonts w:ascii="Times New Roman" w:hAnsi="Times New Roman"/>
            <w:sz w:val="24"/>
            <w:szCs w:val="24"/>
            <w:highlight w:val="yellow"/>
            <w:rPrChange w:id="39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изображения в формате </w:delText>
        </w:r>
        <w:commentRangeStart w:id="396"/>
        <w:r w:rsidRPr="004A6E8F" w:rsidDel="0014214A">
          <w:rPr>
            <w:rFonts w:ascii="Times New Roman" w:hAnsi="Times New Roman"/>
            <w:sz w:val="24"/>
            <w:szCs w:val="24"/>
            <w:highlight w:val="yellow"/>
            <w:lang w:val="en-US"/>
            <w:rPrChange w:id="39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jpeg</w:delText>
        </w:r>
        <w:r w:rsidRPr="004A6E8F" w:rsidDel="0014214A">
          <w:rPr>
            <w:rFonts w:ascii="Times New Roman" w:hAnsi="Times New Roman"/>
            <w:sz w:val="24"/>
            <w:szCs w:val="24"/>
            <w:highlight w:val="yellow"/>
            <w:rPrChange w:id="39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commentRangeEnd w:id="396"/>
      <w:ins w:id="399" w:author="Баландина София" w:date="2019-03-18T21:45:00Z">
        <w:del w:id="400" w:author="Анастасия" w:date="2019-09-22T20:16:00Z"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rPrChange w:id="401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или </w:delText>
          </w:r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402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pn</w:delText>
          </w:r>
        </w:del>
      </w:ins>
      <w:ins w:id="403" w:author="Баландина София" w:date="2019-03-18T21:46:00Z">
        <w:del w:id="404" w:author="Анастасия" w:date="2019-09-22T20:16:00Z"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405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g</w:delText>
          </w:r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rPrChange w:id="406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 xml:space="preserve"> </w:delText>
          </w:r>
        </w:del>
      </w:ins>
      <w:r w:rsidR="00A63797" w:rsidRPr="004A6E8F">
        <w:rPr>
          <w:rStyle w:val="af0"/>
          <w:rFonts w:ascii="Times New Roman" w:hAnsi="Times New Roman"/>
          <w:sz w:val="24"/>
          <w:szCs w:val="24"/>
          <w:highlight w:val="yellow"/>
          <w:rPrChange w:id="407" w:author="Анастасия" w:date="2019-09-22T21:04:00Z">
            <w:rPr>
              <w:rStyle w:val="af0"/>
            </w:rPr>
          </w:rPrChange>
        </w:rPr>
        <w:commentReference w:id="396"/>
      </w:r>
      <w:r w:rsidRPr="004A6E8F">
        <w:rPr>
          <w:rFonts w:ascii="Times New Roman" w:hAnsi="Times New Roman"/>
          <w:sz w:val="24"/>
          <w:szCs w:val="24"/>
          <w:highlight w:val="yellow"/>
          <w:rPrChange w:id="40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(см. п.</w:t>
      </w:r>
      <w:del w:id="409" w:author="Анастасия" w:date="2019-09-22T20:41:00Z">
        <w:r w:rsidRPr="004A6E8F" w:rsidDel="00982551">
          <w:rPr>
            <w:rFonts w:ascii="Times New Roman" w:hAnsi="Times New Roman"/>
            <w:sz w:val="24"/>
            <w:szCs w:val="24"/>
            <w:highlight w:val="yellow"/>
            <w:rPrChange w:id="41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4.1.3</w:delText>
        </w:r>
      </w:del>
      <w:r w:rsidRPr="004A6E8F">
        <w:rPr>
          <w:rFonts w:ascii="Times New Roman" w:hAnsi="Times New Roman"/>
          <w:sz w:val="24"/>
          <w:szCs w:val="24"/>
          <w:highlight w:val="yellow"/>
          <w:rPrChange w:id="41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).</w:t>
      </w:r>
      <w:r w:rsidRPr="004A6E8F">
        <w:rPr>
          <w:rFonts w:ascii="Times New Roman" w:hAnsi="Times New Roman"/>
          <w:sz w:val="24"/>
          <w:szCs w:val="24"/>
          <w:rPrChange w:id="41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</w:t>
      </w:r>
    </w:p>
    <w:p w14:paraId="49BA14B8" w14:textId="286D694B" w:rsidR="000912A8" w:rsidRPr="004A6E8F" w:rsidDel="00982551" w:rsidRDefault="000912A8" w:rsidP="000912A8">
      <w:pPr>
        <w:spacing w:after="0" w:line="360" w:lineRule="auto"/>
        <w:ind w:firstLine="539"/>
        <w:jc w:val="both"/>
        <w:rPr>
          <w:del w:id="413" w:author="Анастасия" w:date="2019-09-22T20:44:00Z"/>
          <w:rFonts w:ascii="Times New Roman" w:hAnsi="Times New Roman"/>
          <w:sz w:val="24"/>
          <w:szCs w:val="24"/>
          <w:rPrChange w:id="414" w:author="Анастасия" w:date="2019-09-22T21:04:00Z">
            <w:rPr>
              <w:del w:id="415" w:author="Анастасия" w:date="2019-09-22T20:44:00Z"/>
              <w:rFonts w:ascii="Times New Roman" w:hAnsi="Times New Roman"/>
              <w:sz w:val="26"/>
              <w:szCs w:val="26"/>
            </w:rPr>
          </w:rPrChange>
        </w:rPr>
      </w:pPr>
      <w:del w:id="416" w:author="Анастасия" w:date="2019-09-22T20:44:00Z">
        <w:r w:rsidRPr="004A6E8F" w:rsidDel="00982551">
          <w:rPr>
            <w:rFonts w:ascii="Times New Roman" w:hAnsi="Times New Roman"/>
            <w:sz w:val="24"/>
            <w:szCs w:val="24"/>
            <w:rPrChange w:id="41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4.1.1.2 </w:delText>
        </w:r>
      </w:del>
      <w:del w:id="418" w:author="Анастасия" w:date="2019-09-22T20:41:00Z">
        <w:r w:rsidRPr="004A6E8F" w:rsidDel="00982551">
          <w:rPr>
            <w:rFonts w:ascii="Times New Roman" w:hAnsi="Times New Roman"/>
            <w:sz w:val="24"/>
            <w:szCs w:val="24"/>
            <w:lang w:val="en-US"/>
            <w:rPrChange w:id="419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982551">
          <w:rPr>
            <w:rFonts w:ascii="Times New Roman" w:hAnsi="Times New Roman"/>
            <w:sz w:val="24"/>
            <w:szCs w:val="24"/>
            <w:rPrChange w:id="42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 должен возвращать результат работы серверной части в виде исходного изображения с графической разметкой (см. п.4.1.4).</w:delText>
        </w:r>
      </w:del>
    </w:p>
    <w:p w14:paraId="02B9BBA0" w14:textId="6D0C7AA1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42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42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Перечень и описание дополнительных возвращаемых данных и вычисляемых статистических показателей будет уточнен в </w:t>
      </w:r>
      <w:ins w:id="423" w:author="Анастасия" w:date="2019-09-18T21:01:00Z">
        <w:r w:rsidR="00012AB4" w:rsidRPr="004A6E8F">
          <w:rPr>
            <w:rFonts w:ascii="Times New Roman" w:hAnsi="Times New Roman"/>
            <w:sz w:val="24"/>
            <w:szCs w:val="24"/>
            <w:rPrChange w:id="42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процессе </w:t>
        </w:r>
      </w:ins>
      <w:r w:rsidRPr="004A6E8F">
        <w:rPr>
          <w:rFonts w:ascii="Times New Roman" w:hAnsi="Times New Roman"/>
          <w:sz w:val="24"/>
          <w:szCs w:val="24"/>
          <w:rPrChange w:id="42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разработки (ПЗ по входным и выходным данным и ограничениям).</w:t>
      </w:r>
    </w:p>
    <w:p w14:paraId="2A5FA85E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42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32CADD51" w14:textId="6D66E0E9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42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42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4.1.2. Требования к функциональным характеристикам </w:t>
      </w:r>
      <w:ins w:id="429" w:author="Анастасия" w:date="2019-09-22T20:45:00Z">
        <w:r w:rsidR="00982551" w:rsidRPr="004A6E8F">
          <w:rPr>
            <w:rFonts w:ascii="Times New Roman" w:hAnsi="Times New Roman"/>
            <w:sz w:val="24"/>
            <w:szCs w:val="24"/>
            <w:highlight w:val="yellow"/>
            <w:rPrChange w:id="43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??</w:t>
        </w:r>
      </w:ins>
      <w:del w:id="431" w:author="Анастасия" w:date="2019-09-22T20:45:00Z">
        <w:r w:rsidRPr="004A6E8F" w:rsidDel="00982551">
          <w:rPr>
            <w:rFonts w:ascii="Times New Roman" w:hAnsi="Times New Roman"/>
            <w:sz w:val="24"/>
            <w:szCs w:val="24"/>
            <w:highlight w:val="yellow"/>
            <w:rPrChange w:id="43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серверной части</w:delText>
        </w:r>
      </w:del>
      <w:r w:rsidRPr="004A6E8F">
        <w:rPr>
          <w:rFonts w:ascii="Times New Roman" w:hAnsi="Times New Roman"/>
          <w:sz w:val="24"/>
          <w:szCs w:val="24"/>
          <w:highlight w:val="yellow"/>
          <w:rPrChange w:id="43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:</w:t>
      </w:r>
    </w:p>
    <w:p w14:paraId="6B043B86" w14:textId="1C6C72CD" w:rsidR="00A05CB4" w:rsidRPr="004A6E8F" w:rsidRDefault="000912A8" w:rsidP="00A05CB4">
      <w:pPr>
        <w:spacing w:after="0" w:line="360" w:lineRule="auto"/>
        <w:ind w:firstLine="539"/>
        <w:jc w:val="both"/>
        <w:rPr>
          <w:ins w:id="434" w:author="Анастасия" w:date="2019-09-22T20:50:00Z"/>
          <w:rFonts w:ascii="Times New Roman" w:hAnsi="Times New Roman"/>
          <w:sz w:val="24"/>
          <w:szCs w:val="24"/>
          <w:rPrChange w:id="435" w:author="Анастасия" w:date="2019-09-22T21:04:00Z">
            <w:rPr>
              <w:ins w:id="436" w:author="Анастасия" w:date="2019-09-22T20:50:00Z"/>
              <w:rFonts w:ascii="Times New Roman" w:hAnsi="Times New Roman"/>
              <w:sz w:val="26"/>
              <w:szCs w:val="26"/>
            </w:rPr>
          </w:rPrChange>
        </w:rPr>
        <w:pPrChange w:id="437" w:author="Анастасия" w:date="2019-09-22T20:50:00Z">
          <w:pPr>
            <w:spacing w:after="0" w:line="360" w:lineRule="auto"/>
            <w:ind w:firstLine="539"/>
            <w:jc w:val="both"/>
          </w:pPr>
        </w:pPrChange>
      </w:pPr>
      <w:r w:rsidRPr="004A6E8F">
        <w:rPr>
          <w:rFonts w:ascii="Times New Roman" w:hAnsi="Times New Roman"/>
          <w:sz w:val="24"/>
          <w:szCs w:val="24"/>
          <w:rPrChange w:id="43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4.1.2.1. </w:t>
      </w:r>
      <w:del w:id="439" w:author="Анастасия" w:date="2019-09-22T20:48:00Z">
        <w:r w:rsidRPr="004A6E8F" w:rsidDel="00A05CB4">
          <w:rPr>
            <w:rFonts w:ascii="Times New Roman" w:hAnsi="Times New Roman"/>
            <w:sz w:val="24"/>
            <w:szCs w:val="24"/>
            <w:rPrChange w:id="44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Серверная часть должна обеспечивать возможность масштабирования исходного цифрового </w:delText>
        </w:r>
      </w:del>
      <w:del w:id="441" w:author="Анастасия" w:date="2019-09-18T20:36:00Z">
        <w:r w:rsidRPr="004A6E8F" w:rsidDel="00802A5F">
          <w:rPr>
            <w:rFonts w:ascii="Times New Roman" w:hAnsi="Times New Roman"/>
            <w:sz w:val="24"/>
            <w:szCs w:val="24"/>
            <w:rPrChange w:id="44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del w:id="443" w:author="Анастасия" w:date="2019-09-22T20:48:00Z">
        <w:r w:rsidRPr="004A6E8F" w:rsidDel="00A05CB4">
          <w:rPr>
            <w:rFonts w:ascii="Times New Roman" w:hAnsi="Times New Roman"/>
            <w:sz w:val="24"/>
            <w:szCs w:val="24"/>
            <w:lang w:val="en-US"/>
            <w:rPrChange w:id="444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d</w:delText>
        </w:r>
        <w:r w:rsidRPr="004A6E8F" w:rsidDel="00A05CB4">
          <w:rPr>
            <w:rFonts w:ascii="Times New Roman" w:hAnsi="Times New Roman"/>
            <w:sz w:val="24"/>
            <w:szCs w:val="24"/>
            <w:rPrChange w:id="44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изображения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44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в формате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lang w:val="en-US"/>
            <w:rPrChange w:id="44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jpeg</w:delText>
        </w:r>
      </w:del>
      <w:ins w:id="448" w:author="Баландина София" w:date="2019-03-18T21:45:00Z">
        <w:del w:id="449" w:author="Анастасия" w:date="2019-09-22T20:48:00Z"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450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 xml:space="preserve">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451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или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452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png</w:delText>
          </w:r>
        </w:del>
      </w:ins>
      <w:del w:id="453" w:author="Анастасия" w:date="2019-09-22T20:48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45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</w:del>
      <w:ins w:id="455" w:author="Анастасия" w:date="2019-09-22T20:48:00Z">
        <w:r w:rsidR="00A05CB4" w:rsidRPr="004A6E8F">
          <w:rPr>
            <w:rFonts w:ascii="Times New Roman" w:hAnsi="Times New Roman"/>
            <w:sz w:val="24"/>
            <w:szCs w:val="24"/>
            <w:rPrChange w:id="45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должно обеспечивать возможность обработки видео</w:t>
        </w:r>
      </w:ins>
      <w:ins w:id="457" w:author="Анастасия" w:date="2019-09-22T20:49:00Z">
        <w:r w:rsidR="00A05CB4" w:rsidRPr="004A6E8F">
          <w:rPr>
            <w:rFonts w:ascii="Times New Roman" w:hAnsi="Times New Roman"/>
            <w:sz w:val="24"/>
            <w:szCs w:val="24"/>
            <w:rPrChange w:id="45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, получаемого с </w:t>
        </w:r>
        <w:r w:rsidR="00A05CB4" w:rsidRPr="004A6E8F">
          <w:rPr>
            <w:rFonts w:ascii="Times New Roman" w:hAnsi="Times New Roman"/>
            <w:sz w:val="24"/>
            <w:szCs w:val="24"/>
            <w:lang w:val="en-US"/>
            <w:rPrChange w:id="459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RGB</w:t>
        </w:r>
        <w:r w:rsidR="00A05CB4" w:rsidRPr="004A6E8F">
          <w:rPr>
            <w:rFonts w:ascii="Times New Roman" w:hAnsi="Times New Roman"/>
            <w:sz w:val="24"/>
            <w:szCs w:val="24"/>
            <w:rPrChange w:id="460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-</w:t>
        </w:r>
        <w:r w:rsidR="00A05CB4" w:rsidRPr="004A6E8F">
          <w:rPr>
            <w:rFonts w:ascii="Times New Roman" w:hAnsi="Times New Roman"/>
            <w:sz w:val="24"/>
            <w:szCs w:val="24"/>
            <w:lang w:val="en-US"/>
            <w:rPrChange w:id="461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</w:t>
        </w:r>
        <w:r w:rsidR="00A05CB4" w:rsidRPr="004A6E8F">
          <w:rPr>
            <w:rFonts w:ascii="Times New Roman" w:hAnsi="Times New Roman"/>
            <w:sz w:val="24"/>
            <w:szCs w:val="24"/>
            <w:rPrChange w:id="462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 xml:space="preserve"> </w:t>
        </w:r>
        <w:r w:rsidR="00A05CB4" w:rsidRPr="004A6E8F">
          <w:rPr>
            <w:rFonts w:ascii="Times New Roman" w:hAnsi="Times New Roman"/>
            <w:sz w:val="24"/>
            <w:szCs w:val="24"/>
            <w:rPrChange w:id="46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камеры</w:t>
        </w:r>
      </w:ins>
    </w:p>
    <w:p w14:paraId="077CE457" w14:textId="3030C550" w:rsidR="00A05CB4" w:rsidRPr="004A6E8F" w:rsidRDefault="00A05CB4" w:rsidP="00A05CB4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46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465" w:author="Анастасия" w:date="2019-09-22T20:50:00Z">
          <w:pPr>
            <w:spacing w:after="0" w:line="360" w:lineRule="auto"/>
            <w:ind w:firstLine="539"/>
            <w:jc w:val="both"/>
          </w:pPr>
        </w:pPrChange>
      </w:pPr>
      <w:ins w:id="466" w:author="Анастасия" w:date="2019-09-22T20:50:00Z">
        <w:r w:rsidRPr="004A6E8F">
          <w:rPr>
            <w:rFonts w:ascii="Times New Roman" w:hAnsi="Times New Roman"/>
            <w:sz w:val="24"/>
            <w:szCs w:val="24"/>
            <w:rPrChange w:id="46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4.1.2.2. ПО должно </w:t>
        </w:r>
      </w:ins>
      <w:ins w:id="468" w:author="Анастасия" w:date="2019-09-22T20:51:00Z">
        <w:r w:rsidRPr="004A6E8F">
          <w:rPr>
            <w:rFonts w:ascii="Times New Roman" w:hAnsi="Times New Roman"/>
            <w:sz w:val="24"/>
            <w:szCs w:val="24"/>
            <w:rPrChange w:id="46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фиксировать определенные положение головы, а также выделять </w:t>
        </w:r>
      </w:ins>
      <w:ins w:id="470" w:author="Анастасия" w:date="2019-09-22T20:52:00Z">
        <w:r w:rsidRPr="004A6E8F">
          <w:rPr>
            <w:rFonts w:ascii="Times New Roman" w:hAnsi="Times New Roman"/>
            <w:sz w:val="24"/>
            <w:szCs w:val="24"/>
            <w:rPrChange w:id="47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характерные признаки лица </w:t>
        </w:r>
      </w:ins>
      <w:ins w:id="472" w:author="Анастасия" w:date="2019-09-22T20:54:00Z">
        <w:r w:rsidRPr="004A6E8F">
          <w:rPr>
            <w:rFonts w:ascii="Times New Roman" w:hAnsi="Times New Roman"/>
            <w:sz w:val="24"/>
            <w:szCs w:val="24"/>
            <w:rPrChange w:id="47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с использованием параметров глубины </w:t>
        </w:r>
      </w:ins>
      <w:ins w:id="474" w:author="Анастасия" w:date="2019-09-22T20:52:00Z">
        <w:r w:rsidRPr="004A6E8F">
          <w:rPr>
            <w:rFonts w:ascii="Times New Roman" w:hAnsi="Times New Roman"/>
            <w:sz w:val="24"/>
            <w:szCs w:val="24"/>
            <w:rPrChange w:id="47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на этапе добавления лица в базу данных.</w:t>
        </w:r>
      </w:ins>
    </w:p>
    <w:p w14:paraId="309142BE" w14:textId="603A595D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47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47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4.1.2.2. </w:t>
      </w:r>
      <w:del w:id="478" w:author="Анастасия" w:date="2019-09-22T20:49:00Z">
        <w:r w:rsidRPr="004A6E8F" w:rsidDel="00A05CB4">
          <w:rPr>
            <w:rFonts w:ascii="Times New Roman" w:hAnsi="Times New Roman"/>
            <w:sz w:val="24"/>
            <w:szCs w:val="24"/>
            <w:rPrChange w:id="47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</w:delText>
        </w:r>
      </w:del>
      <w:ins w:id="480" w:author="Анастасия" w:date="2019-09-22T20:49:00Z">
        <w:r w:rsidR="00A05CB4" w:rsidRPr="004A6E8F">
          <w:rPr>
            <w:rFonts w:ascii="Times New Roman" w:hAnsi="Times New Roman"/>
            <w:sz w:val="24"/>
            <w:szCs w:val="24"/>
            <w:rPrChange w:id="48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</w:t>
        </w:r>
      </w:ins>
      <w:r w:rsidRPr="004A6E8F">
        <w:rPr>
          <w:rFonts w:ascii="Times New Roman" w:hAnsi="Times New Roman"/>
          <w:sz w:val="24"/>
          <w:szCs w:val="24"/>
          <w:rPrChange w:id="48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должн</w:t>
      </w:r>
      <w:ins w:id="483" w:author="Анастасия" w:date="2019-09-22T20:50:00Z">
        <w:r w:rsidR="00A05CB4" w:rsidRPr="004A6E8F">
          <w:rPr>
            <w:rFonts w:ascii="Times New Roman" w:hAnsi="Times New Roman"/>
            <w:sz w:val="24"/>
            <w:szCs w:val="24"/>
            <w:rPrChange w:id="48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о</w:t>
        </w:r>
      </w:ins>
      <w:del w:id="485" w:author="Анастасия" w:date="2019-09-22T20:50:00Z">
        <w:r w:rsidRPr="004A6E8F" w:rsidDel="00A05CB4">
          <w:rPr>
            <w:rFonts w:ascii="Times New Roman" w:hAnsi="Times New Roman"/>
            <w:sz w:val="24"/>
            <w:szCs w:val="24"/>
            <w:rPrChange w:id="48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а</w:delText>
        </w:r>
      </w:del>
      <w:r w:rsidRPr="004A6E8F">
        <w:rPr>
          <w:rFonts w:ascii="Times New Roman" w:hAnsi="Times New Roman"/>
          <w:sz w:val="24"/>
          <w:szCs w:val="24"/>
          <w:rPrChange w:id="48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детектировать лиц</w:t>
      </w:r>
      <w:ins w:id="488" w:author="Анастасия" w:date="2019-09-18T20:36:00Z">
        <w:r w:rsidR="00802A5F" w:rsidRPr="004A6E8F">
          <w:rPr>
            <w:rFonts w:ascii="Times New Roman" w:hAnsi="Times New Roman"/>
            <w:sz w:val="24"/>
            <w:szCs w:val="24"/>
            <w:rPrChange w:id="48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а</w:t>
        </w:r>
      </w:ins>
      <w:r w:rsidRPr="004A6E8F">
        <w:rPr>
          <w:rFonts w:ascii="Times New Roman" w:hAnsi="Times New Roman"/>
          <w:sz w:val="24"/>
          <w:szCs w:val="24"/>
          <w:rPrChange w:id="49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на </w:t>
      </w:r>
      <w:del w:id="491" w:author="Анастасия" w:date="2019-09-22T20:52:00Z">
        <w:r w:rsidRPr="004A6E8F" w:rsidDel="00A05CB4">
          <w:rPr>
            <w:rFonts w:ascii="Times New Roman" w:hAnsi="Times New Roman"/>
            <w:sz w:val="24"/>
            <w:szCs w:val="24"/>
            <w:rPrChange w:id="49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изображени</w:delText>
        </w:r>
      </w:del>
      <w:ins w:id="493" w:author="Анастасия" w:date="2019-09-22T20:52:00Z">
        <w:r w:rsidR="00A05CB4" w:rsidRPr="004A6E8F">
          <w:rPr>
            <w:rFonts w:ascii="Times New Roman" w:hAnsi="Times New Roman"/>
            <w:sz w:val="24"/>
            <w:szCs w:val="24"/>
            <w:rPrChange w:id="49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записи</w:t>
        </w:r>
      </w:ins>
      <w:del w:id="495" w:author="Анастасия" w:date="2019-09-18T20:36:00Z">
        <w:r w:rsidRPr="004A6E8F" w:rsidDel="00802A5F">
          <w:rPr>
            <w:rFonts w:ascii="Times New Roman" w:hAnsi="Times New Roman"/>
            <w:sz w:val="24"/>
            <w:szCs w:val="24"/>
            <w:rPrChange w:id="49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</w:delText>
        </w:r>
      </w:del>
      <w:r w:rsidRPr="004A6E8F">
        <w:rPr>
          <w:rFonts w:ascii="Times New Roman" w:hAnsi="Times New Roman"/>
          <w:sz w:val="24"/>
          <w:szCs w:val="24"/>
          <w:rPrChange w:id="49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. Под детекцией понимается определение области на изображени</w:t>
      </w:r>
      <w:ins w:id="498" w:author="Анастасия" w:date="2019-09-18T20:36:00Z">
        <w:r w:rsidR="00802A5F" w:rsidRPr="004A6E8F">
          <w:rPr>
            <w:rFonts w:ascii="Times New Roman" w:hAnsi="Times New Roman"/>
            <w:sz w:val="24"/>
            <w:szCs w:val="24"/>
            <w:rPrChange w:id="49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</w:t>
        </w:r>
      </w:ins>
      <w:del w:id="500" w:author="Анастасия" w:date="2019-09-18T20:36:00Z">
        <w:r w:rsidRPr="004A6E8F" w:rsidDel="00802A5F">
          <w:rPr>
            <w:rFonts w:ascii="Times New Roman" w:hAnsi="Times New Roman"/>
            <w:sz w:val="24"/>
            <w:szCs w:val="24"/>
            <w:rPrChange w:id="50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</w:delText>
        </w:r>
      </w:del>
      <w:r w:rsidRPr="004A6E8F">
        <w:rPr>
          <w:rFonts w:ascii="Times New Roman" w:hAnsi="Times New Roman"/>
          <w:sz w:val="24"/>
          <w:szCs w:val="24"/>
          <w:rPrChange w:id="50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в которой находится лицо. В результате детекции для каждого лица на изображени</w:t>
      </w:r>
      <w:ins w:id="503" w:author="Анастасия" w:date="2019-09-18T21:02:00Z">
        <w:r w:rsidR="00012AB4" w:rsidRPr="004A6E8F">
          <w:rPr>
            <w:rFonts w:ascii="Times New Roman" w:hAnsi="Times New Roman"/>
            <w:sz w:val="24"/>
            <w:szCs w:val="24"/>
            <w:rPrChange w:id="50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</w:t>
        </w:r>
      </w:ins>
      <w:del w:id="505" w:author="Анастасия" w:date="2019-09-18T21:02:00Z">
        <w:r w:rsidRPr="004A6E8F" w:rsidDel="00012AB4">
          <w:rPr>
            <w:rFonts w:ascii="Times New Roman" w:hAnsi="Times New Roman"/>
            <w:sz w:val="24"/>
            <w:szCs w:val="24"/>
            <w:rPrChange w:id="50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</w:delText>
        </w:r>
      </w:del>
      <w:r w:rsidRPr="004A6E8F">
        <w:rPr>
          <w:rFonts w:ascii="Times New Roman" w:hAnsi="Times New Roman"/>
          <w:sz w:val="24"/>
          <w:szCs w:val="24"/>
          <w:rPrChange w:id="50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должен быть найден прямоугольник</w:t>
      </w:r>
      <w:ins w:id="508" w:author="Анастасия" w:date="2019-09-18T20:37:00Z">
        <w:r w:rsidR="00802A5F" w:rsidRPr="004A6E8F">
          <w:rPr>
            <w:rFonts w:ascii="Times New Roman" w:hAnsi="Times New Roman"/>
            <w:sz w:val="24"/>
            <w:szCs w:val="24"/>
            <w:rPrChange w:id="50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/сегмент</w:t>
        </w:r>
      </w:ins>
      <w:r w:rsidRPr="004A6E8F">
        <w:rPr>
          <w:rFonts w:ascii="Times New Roman" w:hAnsi="Times New Roman"/>
          <w:sz w:val="24"/>
          <w:szCs w:val="24"/>
          <w:rPrChange w:id="51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ограничивающий область нахождения лица.</w:t>
      </w:r>
    </w:p>
    <w:p w14:paraId="4FBA2FCA" w14:textId="0813FA2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51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51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4.1.2.3. </w:t>
      </w:r>
      <w:del w:id="513" w:author="Анастасия" w:date="2019-09-22T20:53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1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 должна предоставлять возможность применять аффинные преобразования для получения лица в строгий анфас.</w:delText>
        </w:r>
      </w:del>
      <w:ins w:id="515" w:author="Анастасия" w:date="2019-09-22T20:53:00Z">
        <w:r w:rsidR="00A05CB4" w:rsidRPr="004A6E8F">
          <w:rPr>
            <w:rFonts w:ascii="Times New Roman" w:hAnsi="Times New Roman"/>
            <w:sz w:val="24"/>
            <w:szCs w:val="24"/>
            <w:rPrChange w:id="51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ПО должно выделять </w:t>
        </w:r>
      </w:ins>
      <w:ins w:id="517" w:author="Анастасия" w:date="2019-09-22T20:54:00Z">
        <w:r w:rsidR="00A05CB4" w:rsidRPr="004A6E8F">
          <w:rPr>
            <w:rFonts w:ascii="Times New Roman" w:hAnsi="Times New Roman"/>
            <w:sz w:val="24"/>
            <w:szCs w:val="24"/>
            <w:rPrChange w:id="51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характерные признаки лица</w:t>
        </w:r>
        <w:r w:rsidR="00A05CB4" w:rsidRPr="004A6E8F">
          <w:rPr>
            <w:rFonts w:ascii="Times New Roman" w:hAnsi="Times New Roman"/>
            <w:sz w:val="24"/>
            <w:szCs w:val="24"/>
            <w:rPrChange w:id="51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  <w:r w:rsidR="00A05CB4" w:rsidRPr="004A6E8F">
          <w:rPr>
            <w:rFonts w:ascii="Times New Roman" w:hAnsi="Times New Roman"/>
            <w:sz w:val="24"/>
            <w:szCs w:val="24"/>
            <w:rPrChange w:id="52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с использованием параметров глубины</w:t>
        </w:r>
      </w:ins>
      <w:ins w:id="521" w:author="Анастасия" w:date="2019-09-22T20:55:00Z">
        <w:r w:rsidR="00A05CB4" w:rsidRPr="004A6E8F">
          <w:rPr>
            <w:rFonts w:ascii="Times New Roman" w:hAnsi="Times New Roman"/>
            <w:sz w:val="24"/>
            <w:szCs w:val="24"/>
            <w:rPrChange w:id="52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.</w:t>
        </w:r>
      </w:ins>
    </w:p>
    <w:p w14:paraId="34C83E23" w14:textId="268BC4D0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52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52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4.1.2.4. </w:t>
      </w:r>
      <w:del w:id="525" w:author="Анастасия" w:date="2019-09-22T20:55:00Z">
        <w:r w:rsidRPr="004A6E8F" w:rsidDel="00A05CB4">
          <w:rPr>
            <w:rFonts w:ascii="Times New Roman" w:hAnsi="Times New Roman"/>
            <w:sz w:val="24"/>
            <w:szCs w:val="24"/>
            <w:rPrChange w:id="52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</w:delText>
        </w:r>
      </w:del>
      <w:ins w:id="527" w:author="Анастасия" w:date="2019-09-22T20:55:00Z">
        <w:r w:rsidR="00A05CB4" w:rsidRPr="004A6E8F">
          <w:rPr>
            <w:rFonts w:ascii="Times New Roman" w:hAnsi="Times New Roman"/>
            <w:sz w:val="24"/>
            <w:szCs w:val="24"/>
            <w:rPrChange w:id="52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должно</w:t>
        </w:r>
      </w:ins>
      <w:del w:id="529" w:author="Анастасия" w:date="2019-09-22T20:55:00Z">
        <w:r w:rsidRPr="004A6E8F" w:rsidDel="00A05CB4">
          <w:rPr>
            <w:rFonts w:ascii="Times New Roman" w:hAnsi="Times New Roman"/>
            <w:sz w:val="24"/>
            <w:szCs w:val="24"/>
            <w:rPrChange w:id="53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должна</w:delText>
        </w:r>
      </w:del>
      <w:r w:rsidRPr="004A6E8F">
        <w:rPr>
          <w:rFonts w:ascii="Times New Roman" w:hAnsi="Times New Roman"/>
          <w:sz w:val="24"/>
          <w:szCs w:val="24"/>
          <w:rPrChange w:id="53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распознавать</w:t>
      </w:r>
      <w:ins w:id="532" w:author="Yashunin, Dmitry" w:date="2019-03-18T18:15:00Z">
        <w:r w:rsidR="003534AE" w:rsidRPr="004A6E8F">
          <w:rPr>
            <w:rFonts w:ascii="Times New Roman" w:hAnsi="Times New Roman"/>
            <w:sz w:val="24"/>
            <w:szCs w:val="24"/>
            <w:rPrChange w:id="533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 xml:space="preserve"> </w:t>
        </w:r>
      </w:ins>
      <w:ins w:id="534" w:author="Анастасия" w:date="2019-09-22T20:55:00Z">
        <w:r w:rsidR="00A05CB4" w:rsidRPr="004A6E8F">
          <w:rPr>
            <w:rFonts w:ascii="Times New Roman" w:hAnsi="Times New Roman"/>
            <w:sz w:val="24"/>
            <w:szCs w:val="24"/>
            <w:rPrChange w:id="535" w:author="Анастасия" w:date="2019-09-22T21:04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>лица, которые добавлены в базу данных распознавания</w:t>
        </w:r>
      </w:ins>
      <w:del w:id="536" w:author="Анастасия" w:date="2019-09-22T20:55:00Z">
        <w:r w:rsidRPr="004A6E8F" w:rsidDel="00A05CB4">
          <w:rPr>
            <w:rFonts w:ascii="Times New Roman" w:hAnsi="Times New Roman"/>
            <w:sz w:val="24"/>
            <w:szCs w:val="24"/>
            <w:rPrChange w:id="53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лица членов команды исполнителей на изображение</w:delText>
        </w:r>
      </w:del>
      <w:ins w:id="538" w:author="Yashunin, Dmitry" w:date="2019-03-18T18:17:00Z">
        <w:del w:id="539" w:author="Анастасия" w:date="2019-09-22T20:55:00Z">
          <w:r w:rsidR="003534AE" w:rsidRPr="004A6E8F" w:rsidDel="00A05CB4">
            <w:rPr>
              <w:rFonts w:ascii="Times New Roman" w:hAnsi="Times New Roman"/>
              <w:sz w:val="24"/>
              <w:szCs w:val="24"/>
              <w:rPrChange w:id="540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и</w:delText>
          </w:r>
        </w:del>
      </w:ins>
      <w:r w:rsidRPr="004A6E8F">
        <w:rPr>
          <w:rFonts w:ascii="Times New Roman" w:hAnsi="Times New Roman"/>
          <w:sz w:val="24"/>
          <w:szCs w:val="24"/>
          <w:rPrChange w:id="54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. </w:t>
      </w:r>
      <w:ins w:id="542" w:author="Yashunin, Dmitry" w:date="2019-03-18T18:16:00Z">
        <w:del w:id="543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44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Итогов</w:delText>
          </w:r>
        </w:del>
        <w:del w:id="545" w:author="Анастасия" w:date="2019-09-18T20:39:00Z">
          <w:r w:rsidR="003534AE" w:rsidRPr="004A6E8F" w:rsidDel="00802A5F">
            <w:rPr>
              <w:rFonts w:ascii="Times New Roman" w:hAnsi="Times New Roman"/>
              <w:sz w:val="24"/>
              <w:szCs w:val="24"/>
              <w:highlight w:val="yellow"/>
              <w:rPrChange w:id="546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ое</w:delText>
          </w:r>
        </w:del>
        <w:del w:id="547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48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 </w:delText>
          </w:r>
        </w:del>
      </w:ins>
      <w:del w:id="549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5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</w:delText>
        </w:r>
      </w:del>
      <w:ins w:id="551" w:author="Yashunin, Dmitry" w:date="2019-03-18T18:16:00Z">
        <w:del w:id="552" w:author="Анастасия" w:date="2019-09-18T20:38:00Z">
          <w:r w:rsidR="003534AE" w:rsidRPr="004A6E8F" w:rsidDel="00802A5F">
            <w:rPr>
              <w:rFonts w:ascii="Times New Roman" w:hAnsi="Times New Roman"/>
              <w:sz w:val="24"/>
              <w:szCs w:val="24"/>
              <w:highlight w:val="yellow"/>
              <w:rPrChange w:id="553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и</w:delText>
          </w:r>
        </w:del>
      </w:ins>
      <w:del w:id="554" w:author="Анастасия" w:date="2019-09-18T20:38:00Z">
        <w:r w:rsidRPr="004A6E8F" w:rsidDel="00802A5F">
          <w:rPr>
            <w:rFonts w:ascii="Times New Roman" w:hAnsi="Times New Roman"/>
            <w:sz w:val="24"/>
            <w:szCs w:val="24"/>
            <w:highlight w:val="yellow"/>
            <w:rPrChange w:id="55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зображение</w:delText>
        </w:r>
      </w:del>
      <w:ins w:id="556" w:author="Yashunin, Dmitry" w:date="2019-03-18T18:16:00Z">
        <w:del w:id="557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58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,</w:delText>
          </w:r>
          <w:r w:rsidR="003534AE" w:rsidRPr="004A6E8F" w:rsidDel="00A05CB4">
            <w:rPr>
              <w:rFonts w:ascii="Times New Roman" w:hAnsi="Times New Roman"/>
              <w:sz w:val="24"/>
              <w:szCs w:val="24"/>
              <w:rPrChange w:id="559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 подающ</w:delText>
          </w:r>
        </w:del>
        <w:del w:id="560" w:author="Анастасия" w:date="2019-09-18T20:39:00Z">
          <w:r w:rsidR="003534AE" w:rsidRPr="004A6E8F" w:rsidDel="00802A5F">
            <w:rPr>
              <w:rFonts w:ascii="Times New Roman" w:hAnsi="Times New Roman"/>
              <w:sz w:val="24"/>
              <w:szCs w:val="24"/>
              <w:rPrChange w:id="561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еес</w:delText>
          </w:r>
        </w:del>
        <w:del w:id="562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rPrChange w:id="563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я на вход </w:delText>
          </w:r>
        </w:del>
      </w:ins>
      <w:ins w:id="564" w:author="Yashunin, Dmitry" w:date="2019-03-18T18:17:00Z">
        <w:del w:id="565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rPrChange w:id="566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системы распознавания,</w:delText>
          </w:r>
        </w:del>
      </w:ins>
      <w:del w:id="567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rPrChange w:id="56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должн</w:delText>
        </w:r>
      </w:del>
      <w:del w:id="569" w:author="Анастасия" w:date="2019-09-18T20:39:00Z">
        <w:r w:rsidRPr="004A6E8F" w:rsidDel="00802A5F">
          <w:rPr>
            <w:rFonts w:ascii="Times New Roman" w:hAnsi="Times New Roman"/>
            <w:sz w:val="24"/>
            <w:szCs w:val="24"/>
            <w:rPrChange w:id="57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</w:delText>
        </w:r>
      </w:del>
      <w:del w:id="571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rPrChange w:id="57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быть получен</w:delText>
        </w:r>
      </w:del>
      <w:del w:id="573" w:author="Анастасия" w:date="2019-09-18T21:03:00Z">
        <w:r w:rsidRPr="004A6E8F" w:rsidDel="00012AB4">
          <w:rPr>
            <w:rFonts w:ascii="Times New Roman" w:hAnsi="Times New Roman"/>
            <w:sz w:val="24"/>
            <w:szCs w:val="24"/>
            <w:rPrChange w:id="57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</w:delText>
        </w:r>
      </w:del>
      <w:del w:id="575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rPrChange w:id="57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 исходного изображения путем </w:delText>
        </w:r>
        <w:commentRangeStart w:id="577"/>
        <w:r w:rsidRPr="004A6E8F" w:rsidDel="00A05CB4">
          <w:rPr>
            <w:rFonts w:ascii="Times New Roman" w:hAnsi="Times New Roman"/>
            <w:sz w:val="24"/>
            <w:szCs w:val="24"/>
            <w:rPrChange w:id="57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внутренних </w:delText>
        </w:r>
        <w:commentRangeEnd w:id="577"/>
        <w:r w:rsidR="00581DB4" w:rsidRPr="004A6E8F" w:rsidDel="00A05CB4">
          <w:rPr>
            <w:rStyle w:val="af0"/>
            <w:rFonts w:ascii="Times New Roman" w:hAnsi="Times New Roman"/>
            <w:sz w:val="24"/>
            <w:szCs w:val="24"/>
            <w:rPrChange w:id="579" w:author="Анастасия" w:date="2019-09-22T21:04:00Z">
              <w:rPr>
                <w:rStyle w:val="af0"/>
              </w:rPr>
            </w:rPrChange>
          </w:rPr>
          <w:commentReference w:id="577"/>
        </w:r>
        <w:r w:rsidRPr="004A6E8F" w:rsidDel="00A05CB4">
          <w:rPr>
            <w:rFonts w:ascii="Times New Roman" w:hAnsi="Times New Roman"/>
            <w:sz w:val="24"/>
            <w:szCs w:val="24"/>
            <w:rPrChange w:id="58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преобразований,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8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а именно масштабирования, </w:delText>
        </w:r>
      </w:del>
      <w:ins w:id="582" w:author="Баландина София" w:date="2019-03-18T22:21:00Z">
        <w:del w:id="583" w:author="Анастасия" w:date="2019-09-22T20:56:00Z">
          <w:r w:rsidR="00EB7C7F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84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обрезки изображения</w:delText>
          </w:r>
        </w:del>
      </w:ins>
      <w:ins w:id="585" w:author="Баландина София" w:date="2019-03-18T22:00:00Z">
        <w:del w:id="586" w:author="Анастасия" w:date="2019-09-22T20:56:00Z">
          <w:r w:rsidR="00DA4770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87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 </w:delText>
          </w:r>
        </w:del>
      </w:ins>
      <w:commentRangeStart w:id="588"/>
      <w:del w:id="589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9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детекции </w:delText>
        </w:r>
        <w:commentRangeEnd w:id="588"/>
        <w:r w:rsidR="00BA5D41" w:rsidRPr="004A6E8F" w:rsidDel="00A05CB4">
          <w:rPr>
            <w:rStyle w:val="af0"/>
            <w:rFonts w:ascii="Times New Roman" w:hAnsi="Times New Roman"/>
            <w:sz w:val="24"/>
            <w:szCs w:val="24"/>
            <w:highlight w:val="yellow"/>
            <w:rPrChange w:id="591" w:author="Анастасия" w:date="2019-09-22T21:04:00Z">
              <w:rPr>
                <w:rStyle w:val="af0"/>
              </w:rPr>
            </w:rPrChange>
          </w:rPr>
          <w:commentReference w:id="588"/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9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 аффинных преобразований</w:delText>
        </w:r>
        <w:r w:rsidRPr="004A6E8F" w:rsidDel="00A05CB4">
          <w:rPr>
            <w:rFonts w:ascii="Times New Roman" w:hAnsi="Times New Roman"/>
            <w:sz w:val="24"/>
            <w:szCs w:val="24"/>
            <w:rPrChange w:id="59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. </w:delText>
        </w:r>
      </w:del>
      <w:r w:rsidRPr="004A6E8F">
        <w:rPr>
          <w:rFonts w:ascii="Times New Roman" w:hAnsi="Times New Roman"/>
          <w:sz w:val="24"/>
          <w:szCs w:val="24"/>
          <w:rPrChange w:id="59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В результате распознавания все детектированные </w:t>
      </w:r>
      <w:del w:id="595" w:author="Анастасия" w:date="2019-09-18T20:40:00Z">
        <w:r w:rsidRPr="004A6E8F" w:rsidDel="00802A5F">
          <w:rPr>
            <w:rFonts w:ascii="Times New Roman" w:hAnsi="Times New Roman"/>
            <w:sz w:val="24"/>
            <w:szCs w:val="24"/>
            <w:rPrChange w:id="59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области </w:delText>
        </w:r>
      </w:del>
      <w:ins w:id="597" w:author="Анастасия" w:date="2019-09-18T20:40:00Z">
        <w:r w:rsidR="00802A5F" w:rsidRPr="004A6E8F">
          <w:rPr>
            <w:rFonts w:ascii="Times New Roman" w:hAnsi="Times New Roman"/>
            <w:sz w:val="24"/>
            <w:szCs w:val="24"/>
            <w:rPrChange w:id="59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лица </w:t>
        </w:r>
      </w:ins>
      <w:r w:rsidRPr="004A6E8F">
        <w:rPr>
          <w:rFonts w:ascii="Times New Roman" w:hAnsi="Times New Roman"/>
          <w:sz w:val="24"/>
          <w:szCs w:val="24"/>
          <w:rPrChange w:id="59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должны быть подписаны</w:t>
      </w:r>
      <w:ins w:id="600" w:author="Анастасия" w:date="2019-09-22T20:56:00Z">
        <w:r w:rsidR="004A6E8F" w:rsidRPr="004A6E8F">
          <w:rPr>
            <w:rFonts w:ascii="Times New Roman" w:hAnsi="Times New Roman"/>
            <w:sz w:val="24"/>
            <w:szCs w:val="24"/>
            <w:rPrChange w:id="60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(либо уникальным идентификатором, либо базовым идентификатором для неизвестных лиц)</w:t>
        </w:r>
      </w:ins>
      <w:r w:rsidRPr="004A6E8F">
        <w:rPr>
          <w:rFonts w:ascii="Times New Roman" w:hAnsi="Times New Roman"/>
          <w:sz w:val="24"/>
          <w:szCs w:val="24"/>
          <w:rPrChange w:id="60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. </w:t>
      </w:r>
      <w:del w:id="603" w:author="Анастасия" w:date="2019-09-22T20:57:00Z">
        <w:r w:rsidRPr="004A6E8F" w:rsidDel="004A6E8F">
          <w:rPr>
            <w:rFonts w:ascii="Times New Roman" w:hAnsi="Times New Roman"/>
            <w:sz w:val="24"/>
            <w:szCs w:val="24"/>
            <w:rPrChange w:id="60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Формат подписи будет уточнен в процессе разработки (ПЗ по входным и выходным данным и ограничениям).</w:delText>
        </w:r>
      </w:del>
    </w:p>
    <w:p w14:paraId="010491D2" w14:textId="047EE849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60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60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lastRenderedPageBreak/>
        <w:t xml:space="preserve">4.1.2.5. </w:t>
      </w:r>
      <w:del w:id="607" w:author="Анастасия" w:date="2019-09-22T20:57:00Z">
        <w:r w:rsidRPr="004A6E8F" w:rsidDel="004A6E8F">
          <w:rPr>
            <w:rFonts w:ascii="Times New Roman" w:hAnsi="Times New Roman"/>
            <w:sz w:val="24"/>
            <w:szCs w:val="24"/>
            <w:rPrChange w:id="60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 должна</w:delText>
        </w:r>
      </w:del>
      <w:ins w:id="609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61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должно</w:t>
        </w:r>
      </w:ins>
      <w:r w:rsidRPr="004A6E8F">
        <w:rPr>
          <w:rFonts w:ascii="Times New Roman" w:hAnsi="Times New Roman"/>
          <w:sz w:val="24"/>
          <w:szCs w:val="24"/>
          <w:rPrChange w:id="61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формировать выходные данные в виде исходного </w:t>
      </w:r>
      <w:del w:id="612" w:author="Анастасия" w:date="2019-09-22T20:57:00Z">
        <w:r w:rsidRPr="004A6E8F" w:rsidDel="004A6E8F">
          <w:rPr>
            <w:rFonts w:ascii="Times New Roman" w:hAnsi="Times New Roman"/>
            <w:sz w:val="24"/>
            <w:szCs w:val="24"/>
            <w:rPrChange w:id="61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изображения </w:delText>
        </w:r>
      </w:del>
      <w:ins w:id="614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61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видео</w:t>
        </w:r>
        <w:r w:rsidR="004A6E8F" w:rsidRPr="004A6E8F">
          <w:rPr>
            <w:rFonts w:ascii="Times New Roman" w:hAnsi="Times New Roman"/>
            <w:sz w:val="24"/>
            <w:szCs w:val="24"/>
            <w:rPrChange w:id="61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r w:rsidRPr="004A6E8F">
        <w:rPr>
          <w:rFonts w:ascii="Times New Roman" w:hAnsi="Times New Roman"/>
          <w:sz w:val="24"/>
          <w:szCs w:val="24"/>
          <w:rPrChange w:id="61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с нанесенной графической разметкой </w:t>
      </w:r>
      <w:r w:rsidRPr="004A6E8F">
        <w:rPr>
          <w:rFonts w:ascii="Times New Roman" w:hAnsi="Times New Roman"/>
          <w:sz w:val="24"/>
          <w:szCs w:val="24"/>
          <w:highlight w:val="yellow"/>
          <w:rPrChange w:id="61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(см.</w:t>
      </w:r>
      <w:ins w:id="619" w:author="Анастасия" w:date="2019-09-22T21:01:00Z">
        <w:r w:rsidR="004A6E8F" w:rsidRPr="004A6E8F">
          <w:rPr>
            <w:rFonts w:ascii="Times New Roman" w:hAnsi="Times New Roman"/>
            <w:sz w:val="24"/>
            <w:szCs w:val="24"/>
            <w:highlight w:val="yellow"/>
            <w:rPrChange w:id="62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п)</w:t>
        </w:r>
      </w:ins>
      <w:del w:id="621" w:author="Анастасия" w:date="2019-09-22T21:01:00Z">
        <w:r w:rsidRPr="004A6E8F" w:rsidDel="004A6E8F">
          <w:rPr>
            <w:rFonts w:ascii="Times New Roman" w:hAnsi="Times New Roman"/>
            <w:sz w:val="24"/>
            <w:szCs w:val="24"/>
            <w:rPrChange w:id="62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п.4.1.4)</w:delText>
        </w:r>
      </w:del>
      <w:r w:rsidRPr="004A6E8F">
        <w:rPr>
          <w:rFonts w:ascii="Times New Roman" w:hAnsi="Times New Roman"/>
          <w:sz w:val="24"/>
          <w:szCs w:val="24"/>
          <w:rPrChange w:id="62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.</w:t>
      </w:r>
    </w:p>
    <w:p w14:paraId="275AD53F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ins w:id="624" w:author="Анастасия" w:date="2019-09-18T20:40:00Z"/>
          <w:rFonts w:ascii="Times New Roman" w:hAnsi="Times New Roman"/>
          <w:sz w:val="24"/>
          <w:szCs w:val="24"/>
          <w:rPrChange w:id="625" w:author="Анастасия" w:date="2019-09-22T21:04:00Z">
            <w:rPr>
              <w:ins w:id="626" w:author="Анастасия" w:date="2019-09-18T20:40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62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4.1.2.6. </w:t>
      </w:r>
      <w:r w:rsidRPr="004A6E8F">
        <w:rPr>
          <w:rFonts w:ascii="Times New Roman" w:hAnsi="Times New Roman"/>
          <w:sz w:val="24"/>
          <w:szCs w:val="24"/>
          <w:highlight w:val="yellow"/>
          <w:rPrChange w:id="62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Дополнительно серверная часть должна формировать данные и вычисляемые статистические показатели, описание и перечень которых будет уточнен в разработки (ПЗ по входным и выходным данным и ограничениям).</w:t>
      </w:r>
    </w:p>
    <w:p w14:paraId="42CAA6BE" w14:textId="63A16504" w:rsidR="00802A5F" w:rsidRPr="004A6E8F" w:rsidRDefault="00802A5F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62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630" w:author="Анастасия" w:date="2019-09-18T20:40:00Z">
        <w:r w:rsidRPr="004A6E8F">
          <w:rPr>
            <w:rFonts w:ascii="Times New Roman" w:hAnsi="Times New Roman"/>
            <w:sz w:val="24"/>
            <w:szCs w:val="24"/>
            <w:rPrChange w:id="63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4.1.2.7. </w:t>
        </w:r>
      </w:ins>
      <w:ins w:id="632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63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должно иметь функцию антиспуфинга.</w:t>
        </w:r>
      </w:ins>
      <w:ins w:id="634" w:author="Анастасия" w:date="2019-09-22T21:02:00Z">
        <w:r w:rsidR="004A6E8F" w:rsidRPr="004A6E8F">
          <w:rPr>
            <w:rFonts w:ascii="Times New Roman" w:hAnsi="Times New Roman"/>
            <w:sz w:val="24"/>
            <w:szCs w:val="24"/>
            <w:rPrChange w:id="63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Под</w:t>
        </w:r>
      </w:ins>
      <w:ins w:id="636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63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638" w:author="Анастасия" w:date="2019-09-22T21:02:00Z">
        <w:r w:rsidR="004A6E8F" w:rsidRPr="004A6E8F">
          <w:rPr>
            <w:rFonts w:ascii="Times New Roman" w:hAnsi="Times New Roman"/>
            <w:sz w:val="24"/>
            <w:szCs w:val="24"/>
            <w:rPrChange w:id="63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функцией </w:t>
        </w:r>
        <w:r w:rsidR="00356BFD">
          <w:rPr>
            <w:rFonts w:ascii="Times New Roman" w:hAnsi="Times New Roman"/>
            <w:sz w:val="24"/>
            <w:szCs w:val="24"/>
            <w:rPrChange w:id="640" w:author="Анастасия" w:date="2019-09-22T21:04:00Z">
              <w:rPr>
                <w:rFonts w:ascii="Times New Roman" w:hAnsi="Times New Roman"/>
                <w:sz w:val="24"/>
                <w:szCs w:val="24"/>
              </w:rPr>
            </w:rPrChange>
          </w:rPr>
          <w:t>антиспуфин</w:t>
        </w:r>
      </w:ins>
      <w:ins w:id="641" w:author="Анастасия" w:date="2019-09-22T21:28:00Z">
        <w:r w:rsidR="00356BFD">
          <w:rPr>
            <w:rFonts w:ascii="Times New Roman" w:hAnsi="Times New Roman"/>
            <w:sz w:val="24"/>
            <w:szCs w:val="24"/>
          </w:rPr>
          <w:t>га</w:t>
        </w:r>
      </w:ins>
      <w:ins w:id="642" w:author="Анастасия" w:date="2019-09-22T21:02:00Z">
        <w:r w:rsidR="004A6E8F" w:rsidRPr="004A6E8F">
          <w:rPr>
            <w:rFonts w:ascii="Times New Roman" w:hAnsi="Times New Roman"/>
            <w:sz w:val="24"/>
            <w:szCs w:val="24"/>
            <w:rPrChange w:id="64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подразумевается возможность </w:t>
        </w:r>
      </w:ins>
      <w:ins w:id="644" w:author="Анастасия" w:date="2019-09-22T21:03:00Z">
        <w:r w:rsidR="004A6E8F" w:rsidRPr="004A6E8F">
          <w:rPr>
            <w:rFonts w:ascii="Times New Roman" w:hAnsi="Times New Roman"/>
            <w:sz w:val="24"/>
            <w:szCs w:val="24"/>
            <w:rPrChange w:id="64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отличить реальное лицо от 2</w:t>
        </w:r>
        <w:r w:rsidR="004A6E8F" w:rsidRPr="004A6E8F">
          <w:rPr>
            <w:rFonts w:ascii="Times New Roman" w:hAnsi="Times New Roman"/>
            <w:sz w:val="24"/>
            <w:szCs w:val="24"/>
            <w:lang w:val="en-US"/>
            <w:rPrChange w:id="646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</w:t>
        </w:r>
        <w:r w:rsidR="004A6E8F" w:rsidRPr="004A6E8F">
          <w:rPr>
            <w:rFonts w:ascii="Times New Roman" w:hAnsi="Times New Roman"/>
            <w:sz w:val="24"/>
            <w:szCs w:val="24"/>
            <w:rPrChange w:id="64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-</w:t>
        </w:r>
        <w:r w:rsidR="004A6E8F" w:rsidRPr="004A6E8F">
          <w:rPr>
            <w:rFonts w:ascii="Times New Roman" w:hAnsi="Times New Roman"/>
            <w:sz w:val="24"/>
            <w:szCs w:val="24"/>
            <w:rPrChange w:id="64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изображения лица. Более подробно требования описаны в «</w:t>
        </w:r>
        <w:r w:rsidR="004A6E8F" w:rsidRPr="004A6E8F">
          <w:rPr>
            <w:rFonts w:ascii="Times New Roman" w:hAnsi="Times New Roman"/>
            <w:sz w:val="24"/>
            <w:szCs w:val="24"/>
            <w:rPrChange w:id="64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ПЗ по входным и</w:t>
        </w:r>
        <w:r w:rsidR="004A6E8F" w:rsidRPr="004A6E8F">
          <w:rPr>
            <w:rFonts w:ascii="Times New Roman" w:hAnsi="Times New Roman"/>
            <w:sz w:val="24"/>
            <w:szCs w:val="24"/>
            <w:rPrChange w:id="65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выходным данным и ограничениям».</w:t>
        </w:r>
      </w:ins>
    </w:p>
    <w:p w14:paraId="62B38EF4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65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1D800D68" w14:textId="77777777" w:rsidR="000912A8" w:rsidRPr="004A6E8F" w:rsidRDefault="000912A8" w:rsidP="000912A8">
      <w:pPr>
        <w:tabs>
          <w:tab w:val="right" w:pos="9920"/>
        </w:tabs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65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65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4.1.3. Входные данные</w:t>
      </w:r>
    </w:p>
    <w:p w14:paraId="548F1A02" w14:textId="3FDF58E4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65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65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Входные данные ПО «</w:t>
      </w:r>
      <w:ins w:id="656" w:author="Анастасия" w:date="2019-09-18T20:44:00Z">
        <w:r w:rsidR="00802A5F" w:rsidRPr="004A6E8F">
          <w:rPr>
            <w:rFonts w:ascii="Times New Roman" w:hAnsi="Times New Roman"/>
            <w:sz w:val="24"/>
            <w:szCs w:val="24"/>
            <w:u w:val="single"/>
            <w:lang w:val="en-US"/>
            <w:rPrChange w:id="657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del w:id="658" w:author="Анастасия" w:date="2019-09-18T20:44:00Z">
        <w:r w:rsidRPr="004A6E8F" w:rsidDel="00802A5F">
          <w:rPr>
            <w:rFonts w:ascii="Times New Roman" w:hAnsi="Times New Roman"/>
            <w:sz w:val="24"/>
            <w:szCs w:val="24"/>
            <w:u w:val="single"/>
            <w:lang w:val="en-US"/>
            <w:rPrChange w:id="659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r w:rsidRPr="004A6E8F">
        <w:rPr>
          <w:rFonts w:ascii="Times New Roman" w:hAnsi="Times New Roman"/>
          <w:sz w:val="24"/>
          <w:szCs w:val="24"/>
          <w:rPrChange w:id="66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» должны представлять собой </w:t>
      </w:r>
      <w:del w:id="661" w:author="Анастасия" w:date="2019-09-22T20:46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66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цветное цифровое 2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lang w:val="en-US"/>
            <w:rPrChange w:id="663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d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66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изображение в формате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lang w:val="en-US"/>
            <w:rPrChange w:id="665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jpeg</w:delText>
        </w:r>
      </w:del>
      <w:ins w:id="666" w:author="Баландина София" w:date="2019-03-18T21:46:00Z">
        <w:del w:id="667" w:author="Анастасия" w:date="2019-09-22T20:46:00Z"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668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 xml:space="preserve">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669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или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670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png</w:delText>
          </w:r>
        </w:del>
      </w:ins>
      <w:del w:id="671" w:author="Анастасия" w:date="2019-09-22T20:46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67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</w:del>
      <w:ins w:id="673" w:author="Анастасия" w:date="2019-09-22T20:46:00Z">
        <w:r w:rsidR="00A05CB4" w:rsidRPr="004A6E8F">
          <w:rPr>
            <w:rFonts w:ascii="Times New Roman" w:hAnsi="Times New Roman"/>
            <w:sz w:val="24"/>
            <w:szCs w:val="24"/>
            <w:rPrChange w:id="67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видео, полученное с использованием</w:t>
        </w:r>
        <w:r w:rsidR="00A05CB4" w:rsidRPr="004A6E8F">
          <w:rPr>
            <w:rFonts w:ascii="Times New Roman" w:hAnsi="Times New Roman"/>
            <w:sz w:val="24"/>
            <w:szCs w:val="24"/>
            <w:rPrChange w:id="675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 xml:space="preserve"> </w:t>
        </w:r>
        <w:r w:rsidR="00A05CB4" w:rsidRPr="004A6E8F">
          <w:rPr>
            <w:rFonts w:ascii="Times New Roman" w:hAnsi="Times New Roman"/>
            <w:sz w:val="24"/>
            <w:szCs w:val="24"/>
            <w:lang w:val="en-US"/>
            <w:rPrChange w:id="676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RGB</w:t>
        </w:r>
        <w:r w:rsidR="00A05CB4" w:rsidRPr="004A6E8F">
          <w:rPr>
            <w:rFonts w:ascii="Times New Roman" w:hAnsi="Times New Roman"/>
            <w:sz w:val="24"/>
            <w:szCs w:val="24"/>
            <w:rPrChange w:id="67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-</w:t>
        </w:r>
        <w:r w:rsidR="00A05CB4" w:rsidRPr="004A6E8F">
          <w:rPr>
            <w:rFonts w:ascii="Times New Roman" w:hAnsi="Times New Roman"/>
            <w:sz w:val="24"/>
            <w:szCs w:val="24"/>
            <w:lang w:val="en-US"/>
            <w:rPrChange w:id="678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</w:t>
        </w:r>
        <w:r w:rsidR="00A05CB4" w:rsidRPr="004A6E8F">
          <w:rPr>
            <w:rFonts w:ascii="Times New Roman" w:hAnsi="Times New Roman"/>
            <w:sz w:val="24"/>
            <w:szCs w:val="24"/>
            <w:rPrChange w:id="67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камеры</w:t>
        </w:r>
      </w:ins>
      <w:del w:id="680" w:author="Анастасия" w:date="2019-09-22T20:46:00Z">
        <w:r w:rsidRPr="004A6E8F" w:rsidDel="00A05CB4">
          <w:rPr>
            <w:rFonts w:ascii="Times New Roman" w:hAnsi="Times New Roman"/>
            <w:sz w:val="24"/>
            <w:szCs w:val="24"/>
            <w:rPrChange w:id="68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</w:p>
    <w:p w14:paraId="10E5A6A8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68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68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Дополнительно перечень и описание входных данных будет уточнен в процессе разработки (ПЗ по входным и выходным данным и ограничениям);</w:t>
      </w:r>
    </w:p>
    <w:p w14:paraId="55372C09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68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40A1272B" w14:textId="77777777" w:rsidR="000912A8" w:rsidRPr="004A6E8F" w:rsidRDefault="000912A8" w:rsidP="000912A8">
      <w:pPr>
        <w:tabs>
          <w:tab w:val="left" w:pos="2535"/>
          <w:tab w:val="left" w:pos="6030"/>
        </w:tabs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68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68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4.1.4. Выходные данные</w:t>
      </w:r>
    </w:p>
    <w:p w14:paraId="0168648E" w14:textId="10068D8D" w:rsidR="000912A8" w:rsidRPr="004A6E8F" w:rsidRDefault="000912A8" w:rsidP="000912A8">
      <w:pPr>
        <w:tabs>
          <w:tab w:val="right" w:pos="9920"/>
        </w:tabs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  <w:rPrChange w:id="68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68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Выходные данные ПО «</w:t>
      </w:r>
      <w:del w:id="689" w:author="Анастасия" w:date="2019-09-18T20:44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690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691" w:author="Анастасия" w:date="2019-09-18T20:44:00Z">
        <w:r w:rsidR="00565474" w:rsidRPr="004A6E8F">
          <w:rPr>
            <w:rFonts w:ascii="Times New Roman" w:hAnsi="Times New Roman"/>
            <w:sz w:val="24"/>
            <w:szCs w:val="24"/>
            <w:u w:val="single"/>
            <w:lang w:val="en-US"/>
            <w:rPrChange w:id="692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rFonts w:ascii="Times New Roman" w:hAnsi="Times New Roman"/>
          <w:sz w:val="24"/>
          <w:szCs w:val="24"/>
          <w:rPrChange w:id="69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» должны представлять собой исходное </w:t>
      </w:r>
      <w:del w:id="694" w:author="Анастасия" w:date="2019-09-22T20:47:00Z">
        <w:r w:rsidRPr="004A6E8F" w:rsidDel="00A05CB4">
          <w:rPr>
            <w:rFonts w:ascii="Times New Roman" w:hAnsi="Times New Roman"/>
            <w:sz w:val="24"/>
            <w:szCs w:val="24"/>
            <w:rPrChange w:id="69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изображение </w:delText>
        </w:r>
      </w:del>
      <w:ins w:id="696" w:author="Анастасия" w:date="2019-09-22T20:47:00Z">
        <w:r w:rsidR="00A05CB4" w:rsidRPr="004A6E8F">
          <w:rPr>
            <w:rFonts w:ascii="Times New Roman" w:hAnsi="Times New Roman"/>
            <w:sz w:val="24"/>
            <w:szCs w:val="24"/>
            <w:rPrChange w:id="69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видео</w:t>
        </w:r>
        <w:r w:rsidR="00A05CB4" w:rsidRPr="004A6E8F">
          <w:rPr>
            <w:rFonts w:ascii="Times New Roman" w:hAnsi="Times New Roman"/>
            <w:sz w:val="24"/>
            <w:szCs w:val="24"/>
            <w:rPrChange w:id="69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r w:rsidRPr="004A6E8F">
        <w:rPr>
          <w:rFonts w:ascii="Times New Roman" w:hAnsi="Times New Roman"/>
          <w:sz w:val="24"/>
          <w:szCs w:val="24"/>
          <w:rPrChange w:id="69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с графической разметкой.</w:t>
      </w:r>
    </w:p>
    <w:p w14:paraId="1CE65D73" w14:textId="77777777" w:rsidR="000912A8" w:rsidRPr="004A6E8F" w:rsidRDefault="000912A8" w:rsidP="000912A8">
      <w:pPr>
        <w:tabs>
          <w:tab w:val="right" w:pos="9920"/>
        </w:tabs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  <w:rPrChange w:id="70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0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Формат графической разметки, а так</w:t>
      </w:r>
      <w:del w:id="702" w:author="Анастасия" w:date="2019-09-22T20:47:00Z">
        <w:r w:rsidRPr="004A6E8F" w:rsidDel="00A05CB4">
          <w:rPr>
            <w:rFonts w:ascii="Times New Roman" w:hAnsi="Times New Roman"/>
            <w:sz w:val="24"/>
            <w:szCs w:val="24"/>
            <w:rPrChange w:id="70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r w:rsidRPr="004A6E8F">
        <w:rPr>
          <w:rFonts w:ascii="Times New Roman" w:hAnsi="Times New Roman"/>
          <w:sz w:val="24"/>
          <w:szCs w:val="24"/>
          <w:rPrChange w:id="70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же дополнительный перечень и описание выходных данных будет уточнен в процессе разработки (ПЗ по входным и выходным данным и ограничениям).</w:t>
      </w:r>
    </w:p>
    <w:p w14:paraId="4C9BD1A8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70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10C6E6F3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shd w:val="clear" w:color="auto" w:fill="FFFFFF"/>
          <w:rPrChange w:id="706" w:author="Анастасия" w:date="2019-09-22T21:04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r w:rsidRPr="004A6E8F">
        <w:rPr>
          <w:rFonts w:ascii="Times New Roman" w:hAnsi="Times New Roman"/>
          <w:sz w:val="24"/>
          <w:szCs w:val="24"/>
          <w:shd w:val="clear" w:color="auto" w:fill="FFFFFF"/>
          <w:rPrChange w:id="707" w:author="Анастасия" w:date="2019-09-22T21:04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  <w:t>4.2. Требования к нефункциональным характеристикам.</w:t>
      </w:r>
    </w:p>
    <w:p w14:paraId="3996AA08" w14:textId="62EB52D5" w:rsidR="000912A8" w:rsidRPr="00356BFD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shd w:val="clear" w:color="auto" w:fill="FFFFFF"/>
          <w:rPrChange w:id="708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r w:rsidRPr="00356BFD">
        <w:rPr>
          <w:rFonts w:ascii="Times New Roman" w:hAnsi="Times New Roman"/>
          <w:sz w:val="24"/>
          <w:szCs w:val="24"/>
          <w:shd w:val="clear" w:color="auto" w:fill="FFFFFF"/>
          <w:rPrChange w:id="709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  <w:t xml:space="preserve">4.2.1 </w:t>
      </w:r>
      <w:ins w:id="710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ПО «DeepFR» должно обрабатывать запись с камеры в режиме реального времени </w:t>
        </w:r>
        <w:r w:rsidR="00356BFD" w:rsidRPr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11" w:author="Анастасия" w:date="2019-09-22T21:34:00Z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rPrChange>
          </w:rPr>
          <w:t>(?fps)</w:t>
        </w:r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с допустимой задержкой в </w:t>
        </w:r>
        <w:r w:rsidR="00356BFD" w:rsidRPr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12" w:author="Анастасия" w:date="2019-09-22T21:34:00Z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rPrChange>
          </w:rPr>
          <w:t>?</w:t>
        </w:r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секунд.</w:t>
        </w:r>
      </w:ins>
      <w:del w:id="713" w:author="Анастасия" w:date="2019-09-22T21:34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714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ПО «</w:delText>
        </w:r>
      </w:del>
      <w:del w:id="715" w:author="Анастасия" w:date="2019-09-18T20:45:00Z">
        <w:r w:rsidRPr="00356BFD" w:rsidDel="00565474">
          <w:rPr>
            <w:rFonts w:ascii="Times New Roman" w:hAnsi="Times New Roman"/>
            <w:sz w:val="24"/>
            <w:szCs w:val="24"/>
            <w:shd w:val="clear" w:color="auto" w:fill="FFFFFF"/>
            <w:lang w:val="en-US"/>
            <w:rPrChange w:id="716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AF</w:delText>
        </w:r>
      </w:del>
      <w:del w:id="717" w:author="Анастасия" w:date="2019-09-22T21:34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lang w:val="en-US"/>
            <w:rPrChange w:id="718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R</w:delText>
        </w:r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719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» должно обрабатывать изображение, на котором имеется не более трех лиц, не более чем за 30 </w:delText>
        </w:r>
      </w:del>
      <w:ins w:id="720" w:author="Yashunin, Dmitry" w:date="2019-03-18T18:20:00Z">
        <w:del w:id="721" w:author="Анастасия" w:date="2019-09-22T21:34:00Z">
          <w:r w:rsidR="008B09C1" w:rsidRPr="00356BFD" w:rsidDel="00356BFD">
            <w:rPr>
              <w:rFonts w:ascii="Times New Roman" w:hAnsi="Times New Roman"/>
              <w:sz w:val="24"/>
              <w:szCs w:val="24"/>
              <w:shd w:val="clear" w:color="auto" w:fill="FFFFFF"/>
              <w:rPrChange w:id="722" w:author="Анастасия" w:date="2019-09-22T21:32:00Z">
                <w:rPr>
                  <w:rFonts w:ascii="Times New Roman" w:hAnsi="Times New Roman"/>
                  <w:sz w:val="26"/>
                  <w:szCs w:val="26"/>
                  <w:shd w:val="clear" w:color="auto" w:fill="FFFFFF"/>
                </w:rPr>
              </w:rPrChange>
            </w:rPr>
            <w:delText xml:space="preserve">20 </w:delText>
          </w:r>
        </w:del>
      </w:ins>
      <w:del w:id="723" w:author="Анастасия" w:date="2019-09-22T21:34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724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секунд.</w:delText>
        </w:r>
      </w:del>
    </w:p>
    <w:p w14:paraId="3797D770" w14:textId="50268B13" w:rsidR="00356BFD" w:rsidRPr="00356BFD" w:rsidRDefault="000912A8" w:rsidP="00356BFD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shd w:val="clear" w:color="auto" w:fill="FFFFFF"/>
          <w:rPrChange w:id="725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  <w:pPrChange w:id="726" w:author="Анастасия" w:date="2019-09-22T21:34:00Z">
          <w:pPr>
            <w:spacing w:after="0" w:line="360" w:lineRule="auto"/>
            <w:ind w:firstLine="539"/>
            <w:jc w:val="both"/>
          </w:pPr>
        </w:pPrChange>
      </w:pPr>
      <w:r w:rsidRPr="00356BFD">
        <w:rPr>
          <w:rFonts w:ascii="Times New Roman" w:hAnsi="Times New Roman"/>
          <w:sz w:val="24"/>
          <w:szCs w:val="24"/>
          <w:shd w:val="clear" w:color="auto" w:fill="FFFFFF"/>
          <w:rPrChange w:id="727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  <w:t xml:space="preserve">4.2.2. </w:t>
      </w:r>
      <w:del w:id="728" w:author="Анастасия" w:date="2019-09-22T21:32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729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Входное изображение ПО «</w:delText>
        </w:r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lang w:val="en-US"/>
            <w:rPrChange w:id="730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AFR</w:delText>
        </w:r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731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» должно содержать не более 20 лиц.</w:delText>
        </w:r>
      </w:del>
      <w:ins w:id="732" w:author="Анастасия" w:date="2019-09-22T21:32:00Z"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>На видео должно быть не более 4 лиц</w:t>
        </w:r>
      </w:ins>
      <w:ins w:id="733" w:author="Анастасия" w:date="2019-09-22T21:33:00Z"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>,</w:t>
        </w:r>
        <w:r w:rsidR="00356BFD" w:rsidRPr="00356BFD">
          <w:t xml:space="preserve"> </w:t>
        </w:r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>при этом одно лицо должно быть на переднем плане, остальные лица должны находиться на заднем плане. Лица должны располагаться на расстоянии 0.2 – 2 метра от камеры</w:t>
        </w:r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>.</w:t>
        </w:r>
      </w:ins>
    </w:p>
    <w:p w14:paraId="4B9A60EC" w14:textId="3D84FEBF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734" w:author="Анастасия" w:date="2019-09-22T21:32:00Z"/>
          <w:rFonts w:ascii="Times New Roman" w:hAnsi="Times New Roman"/>
          <w:sz w:val="24"/>
          <w:szCs w:val="24"/>
          <w:shd w:val="clear" w:color="auto" w:fill="FFFFFF"/>
          <w:rPrChange w:id="735" w:author="Анастасия" w:date="2019-09-22T21:04:00Z">
            <w:rPr>
              <w:del w:id="736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737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38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4.2.3. Значение метрики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lang w:val="en-US"/>
            <w:rPrChange w:id="739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mAP</w:delText>
        </w:r>
        <w:r w:rsidRPr="004A6E8F" w:rsidDel="00356BFD">
          <w:rPr>
            <w:rStyle w:val="af5"/>
            <w:rFonts w:ascii="Times New Roman" w:hAnsi="Times New Roman"/>
            <w:sz w:val="24"/>
            <w:szCs w:val="24"/>
            <w:highlight w:val="yellow"/>
            <w:shd w:val="clear" w:color="auto" w:fill="FFFFFF"/>
            <w:lang w:val="en-US"/>
            <w:rPrChange w:id="740" w:author="Анастасия" w:date="2019-09-22T21:04:00Z">
              <w:rPr>
                <w:rStyle w:val="af5"/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footnoteReference w:id="1"/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44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должно быть не менее 0.8.</w:delText>
        </w:r>
        <w:r w:rsidRPr="004A6E8F" w:rsidDel="00356BFD">
          <w:rPr>
            <w:rFonts w:ascii="Times New Roman" w:hAnsi="Times New Roman"/>
            <w:sz w:val="24"/>
            <w:szCs w:val="24"/>
            <w:shd w:val="clear" w:color="auto" w:fill="FFFFFF"/>
            <w:rPrChange w:id="745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</w:delText>
        </w:r>
      </w:del>
    </w:p>
    <w:p w14:paraId="7C8529B4" w14:textId="35DD4079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746" w:author="Анастасия" w:date="2019-09-22T21:32:00Z"/>
          <w:rFonts w:ascii="Times New Roman" w:hAnsi="Times New Roman"/>
          <w:sz w:val="24"/>
          <w:szCs w:val="24"/>
          <w:highlight w:val="yellow"/>
          <w:shd w:val="clear" w:color="auto" w:fill="FFFFFF"/>
          <w:rPrChange w:id="747" w:author="Анастасия" w:date="2019-09-22T21:04:00Z">
            <w:rPr>
              <w:del w:id="748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749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shd w:val="clear" w:color="auto" w:fill="FFFFFF"/>
            <w:rPrChange w:id="750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4.2.4.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51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Количество ошибок детекции должно составлять не более 1% от общего количества изображений.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752" w:author="Анастасия" w:date="2019-09-22T21:04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> 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753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>Под ошибками детекции понимается определение такой области на изображении, для которой значение параметра I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lang w:val="en-US"/>
            <w:rPrChange w:id="754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rPrChange>
          </w:rPr>
          <w:delText>O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755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>U</w:delText>
        </w:r>
        <w:r w:rsidRPr="004A6E8F" w:rsidDel="00356BFD">
          <w:rPr>
            <w:rStyle w:val="af5"/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756" w:author="Анастасия" w:date="2019-09-22T21:04:00Z">
              <w:rPr>
                <w:rStyle w:val="af5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footnoteReference w:id="2"/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760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 xml:space="preserve"> относительно ground truth</w:delText>
        </w:r>
        <w:r w:rsidRPr="004A6E8F" w:rsidDel="00356BFD">
          <w:rPr>
            <w:rStyle w:val="af5"/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761" w:author="Анастасия" w:date="2019-09-22T21:04:00Z">
              <w:rPr>
                <w:rStyle w:val="af5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footnoteReference w:id="3"/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764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 xml:space="preserve"> bounding box каждого лица на изображении меньше 0,5.</w:delText>
        </w:r>
      </w:del>
    </w:p>
    <w:p w14:paraId="1B9DD4C8" w14:textId="282A7684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765" w:author="Анастасия" w:date="2019-09-22T21:32:00Z"/>
          <w:rFonts w:ascii="Times New Roman" w:hAnsi="Times New Roman"/>
          <w:sz w:val="24"/>
          <w:szCs w:val="24"/>
          <w:highlight w:val="yellow"/>
          <w:shd w:val="clear" w:color="auto" w:fill="FFFFFF"/>
          <w:rPrChange w:id="766" w:author="Анастасия" w:date="2019-09-22T21:04:00Z">
            <w:rPr>
              <w:del w:id="767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768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69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4.2.5. Количество правильно детектр</w:delText>
        </w:r>
      </w:del>
      <w:ins w:id="770" w:author="Yashunin, Dmitry" w:date="2019-03-18T18:20:00Z">
        <w:del w:id="771" w:author="Анастасия" w:date="2019-09-22T21:32:00Z">
          <w:r w:rsidR="001D74A2" w:rsidRPr="004A6E8F" w:rsidDel="00356BFD">
            <w:rPr>
              <w:rFonts w:ascii="Times New Roman" w:hAnsi="Times New Roman"/>
              <w:sz w:val="24"/>
              <w:szCs w:val="24"/>
              <w:highlight w:val="yellow"/>
              <w:shd w:val="clear" w:color="auto" w:fill="FFFFFF"/>
              <w:rPrChange w:id="772" w:author="Анастасия" w:date="2019-09-22T21:04:00Z">
                <w:rPr>
                  <w:rFonts w:ascii="Times New Roman" w:hAnsi="Times New Roman"/>
                  <w:sz w:val="26"/>
                  <w:szCs w:val="26"/>
                  <w:shd w:val="clear" w:color="auto" w:fill="FFFFFF"/>
                </w:rPr>
              </w:rPrChange>
            </w:rPr>
            <w:delText>ир</w:delText>
          </w:r>
        </w:del>
      </w:ins>
      <w:del w:id="773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74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ованных лиц должно составлять не менее 98% от суммарного числа всех лиц на всех изображениях. Лицо считается детектировано правильно, если значение параметра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lang w:val="en-US"/>
            <w:rPrChange w:id="775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IOU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vertAlign w:val="superscript"/>
            <w:rPrChange w:id="776" w:author="Анастасия" w:date="2019-09-22T21:04:00Z">
              <w:rPr>
                <w:rFonts w:ascii="Times New Roman" w:hAnsi="Times New Roman"/>
                <w:sz w:val="26"/>
                <w:szCs w:val="26"/>
                <w:vertAlign w:val="superscript"/>
              </w:rPr>
            </w:rPrChange>
          </w:rPr>
          <w:delText>2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rPrChange w:id="77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778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>относительно его ground truth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vertAlign w:val="superscript"/>
            <w:rPrChange w:id="779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vertAlign w:val="superscript"/>
              </w:rPr>
            </w:rPrChange>
          </w:rPr>
          <w:delText>3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780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 xml:space="preserve"> bounding box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rPrChange w:id="78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больше или равно 0,5.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rPrChange w:id="782" w:author="Анастасия" w:date="2019-09-22T21:04:00Z">
              <w:rPr/>
            </w:rPrChange>
          </w:rPr>
          <w:delText xml:space="preserve">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83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</w:delText>
        </w:r>
      </w:del>
    </w:p>
    <w:p w14:paraId="10F8AFD6" w14:textId="2D2523A4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784" w:author="Анастасия" w:date="2019-09-22T21:32:00Z"/>
          <w:rFonts w:ascii="Times New Roman" w:hAnsi="Times New Roman"/>
          <w:sz w:val="24"/>
          <w:szCs w:val="24"/>
          <w:shd w:val="clear" w:color="auto" w:fill="FFFFFF"/>
          <w:rPrChange w:id="785" w:author="Анастасия" w:date="2019-09-22T21:04:00Z">
            <w:rPr>
              <w:del w:id="786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787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88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4.2.6. Точность распознования</w:delText>
        </w:r>
      </w:del>
      <w:ins w:id="789" w:author="Yashunin, Dmitry" w:date="2019-03-18T18:20:00Z">
        <w:del w:id="790" w:author="Анастасия" w:date="2019-09-22T21:32:00Z">
          <w:r w:rsidR="001D74A2" w:rsidRPr="004A6E8F" w:rsidDel="00356BFD">
            <w:rPr>
              <w:rFonts w:ascii="Times New Roman" w:hAnsi="Times New Roman"/>
              <w:sz w:val="24"/>
              <w:szCs w:val="24"/>
              <w:highlight w:val="yellow"/>
              <w:shd w:val="clear" w:color="auto" w:fill="FFFFFF"/>
              <w:rPrChange w:id="791" w:author="Анастасия" w:date="2019-09-22T21:04:00Z">
                <w:rPr>
                  <w:rFonts w:ascii="Times New Roman" w:hAnsi="Times New Roman"/>
                  <w:sz w:val="26"/>
                  <w:szCs w:val="26"/>
                  <w:shd w:val="clear" w:color="auto" w:fill="FFFFFF"/>
                </w:rPr>
              </w:rPrChange>
            </w:rPr>
            <w:delText>распознавания</w:delText>
          </w:r>
        </w:del>
      </w:ins>
      <w:del w:id="792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93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лиц должна составлять не менее 97% от всех правильно детектированных лиц.</w:delText>
        </w:r>
      </w:del>
    </w:p>
    <w:p w14:paraId="2F7E5A8B" w14:textId="77777777" w:rsidR="000912A8" w:rsidRPr="004A6E8F" w:rsidRDefault="000912A8" w:rsidP="000912A8">
      <w:pPr>
        <w:spacing w:after="0" w:line="360" w:lineRule="auto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  <w:rPrChange w:id="794" w:author="Анастасия" w:date="2019-09-22T21:04:00Z">
            <w:rPr>
              <w:rFonts w:ascii="Times New Roman" w:hAnsi="Times New Roman"/>
              <w:color w:val="222222"/>
              <w:sz w:val="26"/>
              <w:szCs w:val="26"/>
              <w:shd w:val="clear" w:color="auto" w:fill="FFFFFF"/>
            </w:rPr>
          </w:rPrChange>
        </w:rPr>
      </w:pPr>
    </w:p>
    <w:p w14:paraId="1D644A02" w14:textId="77777777" w:rsidR="000912A8" w:rsidRPr="004A6E8F" w:rsidRDefault="000912A8" w:rsidP="000912A8">
      <w:pPr>
        <w:pStyle w:val="12"/>
        <w:widowControl w:val="0"/>
        <w:rPr>
          <w:szCs w:val="24"/>
          <w:lang w:val="ru-RU"/>
          <w:rPrChange w:id="795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796" w:author="Анастасия" w:date="2019-09-22T21:04:00Z">
            <w:rPr>
              <w:sz w:val="26"/>
              <w:szCs w:val="26"/>
              <w:lang w:val="ru-RU"/>
            </w:rPr>
          </w:rPrChange>
        </w:rPr>
        <w:t>4.3. Требования к разрабатываемому ПО и его состав</w:t>
      </w:r>
    </w:p>
    <w:p w14:paraId="2B77FB74" w14:textId="013B35A3" w:rsidR="000912A8" w:rsidRPr="004A6E8F" w:rsidRDefault="000912A8" w:rsidP="000912A8">
      <w:pPr>
        <w:pStyle w:val="12"/>
        <w:widowControl w:val="0"/>
        <w:rPr>
          <w:szCs w:val="24"/>
          <w:lang w:val="ru-RU"/>
          <w:rPrChange w:id="797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798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В рамках создания </w:t>
      </w:r>
      <w:r w:rsidRPr="004A6E8F">
        <w:rPr>
          <w:szCs w:val="24"/>
          <w:rPrChange w:id="799" w:author="Анастасия" w:date="2019-09-22T21:04:00Z">
            <w:rPr>
              <w:sz w:val="26"/>
              <w:szCs w:val="26"/>
            </w:rPr>
          </w:rPrChange>
        </w:rPr>
        <w:t>ПО «</w:t>
      </w:r>
      <w:del w:id="800" w:author="Анастасия" w:date="2019-09-18T20:46:00Z">
        <w:r w:rsidRPr="004A6E8F" w:rsidDel="00565474">
          <w:rPr>
            <w:szCs w:val="24"/>
            <w:u w:val="single"/>
            <w:lang w:val="en-US"/>
            <w:rPrChange w:id="801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802" w:author="Анастасия" w:date="2019-09-18T20:46:00Z">
        <w:r w:rsidR="00565474" w:rsidRPr="004A6E8F">
          <w:rPr>
            <w:szCs w:val="24"/>
            <w:u w:val="single"/>
            <w:lang w:val="en-US"/>
            <w:rPrChange w:id="803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804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805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 должно быть разработано:</w:t>
      </w:r>
    </w:p>
    <w:p w14:paraId="34F66AFB" w14:textId="5C93AB01" w:rsidR="000912A8" w:rsidRPr="004A6E8F" w:rsidRDefault="000912A8" w:rsidP="000912A8">
      <w:pPr>
        <w:pStyle w:val="12"/>
        <w:widowControl w:val="0"/>
        <w:rPr>
          <w:szCs w:val="24"/>
          <w:lang w:val="ru-RU"/>
          <w:rPrChange w:id="806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807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4.3.1. Инфраструктура, необходимая для функционирования </w:t>
      </w:r>
      <w:r w:rsidRPr="004A6E8F">
        <w:rPr>
          <w:szCs w:val="24"/>
          <w:rPrChange w:id="808" w:author="Анастасия" w:date="2019-09-22T21:04:00Z">
            <w:rPr>
              <w:sz w:val="26"/>
              <w:szCs w:val="26"/>
            </w:rPr>
          </w:rPrChange>
        </w:rPr>
        <w:t>ПО «</w:t>
      </w:r>
      <w:del w:id="809" w:author="Анастасия" w:date="2019-09-18T20:46:00Z">
        <w:r w:rsidRPr="004A6E8F" w:rsidDel="00565474">
          <w:rPr>
            <w:szCs w:val="24"/>
            <w:u w:val="single"/>
            <w:lang w:val="en-US"/>
            <w:rPrChange w:id="810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811" w:author="Анастасия" w:date="2019-09-18T20:46:00Z">
        <w:r w:rsidR="00565474" w:rsidRPr="004A6E8F">
          <w:rPr>
            <w:szCs w:val="24"/>
            <w:u w:val="single"/>
            <w:lang w:val="en-US"/>
            <w:rPrChange w:id="812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813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814" w:author="Анастасия" w:date="2019-09-22T21:04:00Z">
            <w:rPr>
              <w:sz w:val="26"/>
              <w:szCs w:val="26"/>
              <w:lang w:val="ru-RU"/>
            </w:rPr>
          </w:rPrChange>
        </w:rPr>
        <w:t>, включающая файлы, инсталляционные пакеты свободно распространяемого ПО, операционной системы, инструментария, базы данных.</w:t>
      </w:r>
    </w:p>
    <w:p w14:paraId="6C72F0DA" w14:textId="27637961" w:rsidR="000912A8" w:rsidRPr="004A6E8F" w:rsidRDefault="000912A8" w:rsidP="000912A8">
      <w:pPr>
        <w:pStyle w:val="12"/>
        <w:widowControl w:val="0"/>
        <w:rPr>
          <w:szCs w:val="24"/>
          <w:lang w:val="ru-RU"/>
          <w:rPrChange w:id="815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816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4.3.2. Исходные коды и исполняемые файлы </w:t>
      </w:r>
      <w:r w:rsidRPr="004A6E8F">
        <w:rPr>
          <w:szCs w:val="24"/>
          <w:rPrChange w:id="817" w:author="Анастасия" w:date="2019-09-22T21:04:00Z">
            <w:rPr>
              <w:sz w:val="26"/>
              <w:szCs w:val="26"/>
            </w:rPr>
          </w:rPrChange>
        </w:rPr>
        <w:t>ПО «</w:t>
      </w:r>
      <w:del w:id="818" w:author="Анастасия" w:date="2019-09-18T20:46:00Z">
        <w:r w:rsidRPr="004A6E8F" w:rsidDel="00565474">
          <w:rPr>
            <w:szCs w:val="24"/>
            <w:u w:val="single"/>
            <w:lang w:val="en-US"/>
            <w:rPrChange w:id="819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820" w:author="Анастасия" w:date="2019-09-18T20:46:00Z">
        <w:r w:rsidR="00565474" w:rsidRPr="004A6E8F">
          <w:rPr>
            <w:szCs w:val="24"/>
            <w:u w:val="single"/>
            <w:lang w:val="en-US"/>
            <w:rPrChange w:id="821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822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823" w:author="Анастасия" w:date="2019-09-22T21:04:00Z">
            <w:rPr>
              <w:sz w:val="26"/>
              <w:szCs w:val="26"/>
              <w:lang w:val="ru-RU"/>
            </w:rPr>
          </w:rPrChange>
        </w:rPr>
        <w:t>.</w:t>
      </w:r>
    </w:p>
    <w:p w14:paraId="108EDAF4" w14:textId="1B62BC31" w:rsidR="000912A8" w:rsidRPr="004A6E8F" w:rsidRDefault="000912A8" w:rsidP="000912A8">
      <w:pPr>
        <w:pStyle w:val="12"/>
        <w:widowControl w:val="0"/>
        <w:rPr>
          <w:szCs w:val="24"/>
          <w:lang w:val="ru-RU"/>
          <w:rPrChange w:id="824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825" w:author="Анастасия" w:date="2019-09-22T21:04:00Z">
            <w:rPr>
              <w:sz w:val="26"/>
              <w:szCs w:val="26"/>
              <w:lang w:val="ru-RU"/>
            </w:rPr>
          </w:rPrChange>
        </w:rPr>
        <w:lastRenderedPageBreak/>
        <w:t xml:space="preserve">4.3.3. Программную документацию </w:t>
      </w:r>
      <w:r w:rsidRPr="004A6E8F">
        <w:rPr>
          <w:szCs w:val="24"/>
          <w:rPrChange w:id="826" w:author="Анастасия" w:date="2019-09-22T21:04:00Z">
            <w:rPr>
              <w:sz w:val="26"/>
              <w:szCs w:val="26"/>
            </w:rPr>
          </w:rPrChange>
        </w:rPr>
        <w:t>ПО «</w:t>
      </w:r>
      <w:del w:id="827" w:author="Анастасия" w:date="2019-09-18T20:46:00Z">
        <w:r w:rsidRPr="004A6E8F" w:rsidDel="00565474">
          <w:rPr>
            <w:szCs w:val="24"/>
            <w:u w:val="single"/>
            <w:lang w:val="en-US"/>
            <w:rPrChange w:id="828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829" w:author="Анастасия" w:date="2019-09-18T20:46:00Z">
        <w:r w:rsidR="00565474" w:rsidRPr="004A6E8F">
          <w:rPr>
            <w:szCs w:val="24"/>
            <w:u w:val="single"/>
            <w:lang w:val="en-US"/>
            <w:rPrChange w:id="830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831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832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: по установке и настройке (руководство системного оператора), по использованию (руководство оператора). </w:t>
      </w:r>
    </w:p>
    <w:p w14:paraId="53726A94" w14:textId="77777777" w:rsidR="000912A8" w:rsidRPr="004A6E8F" w:rsidRDefault="000912A8" w:rsidP="000912A8">
      <w:pPr>
        <w:pStyle w:val="12"/>
        <w:widowControl w:val="0"/>
        <w:ind w:firstLine="0"/>
        <w:rPr>
          <w:szCs w:val="24"/>
          <w:lang w:val="ru-RU"/>
          <w:rPrChange w:id="833" w:author="Анастасия" w:date="2019-09-22T21:04:00Z">
            <w:rPr>
              <w:sz w:val="26"/>
              <w:szCs w:val="26"/>
              <w:lang w:val="ru-RU"/>
            </w:rPr>
          </w:rPrChange>
        </w:rPr>
      </w:pPr>
    </w:p>
    <w:p w14:paraId="676F827C" w14:textId="77777777" w:rsidR="000912A8" w:rsidRPr="004A6E8F" w:rsidRDefault="000912A8" w:rsidP="000912A8">
      <w:pPr>
        <w:tabs>
          <w:tab w:val="left" w:pos="900"/>
          <w:tab w:val="left" w:pos="1080"/>
          <w:tab w:val="left" w:pos="3285"/>
        </w:tabs>
        <w:spacing w:after="0" w:line="360" w:lineRule="auto"/>
        <w:ind w:right="23" w:firstLine="567"/>
        <w:jc w:val="both"/>
        <w:rPr>
          <w:rFonts w:ascii="Times New Roman" w:hAnsi="Times New Roman"/>
          <w:sz w:val="24"/>
          <w:szCs w:val="24"/>
          <w:rPrChange w:id="83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835" w:author="Анастасия" w:date="2019-09-22T21:04:00Z">
            <w:rPr>
              <w:rFonts w:ascii="Times New Roman" w:hAnsi="Times New Roman"/>
              <w:sz w:val="24"/>
              <w:szCs w:val="24"/>
            </w:rPr>
          </w:rPrChange>
        </w:rPr>
        <w:t xml:space="preserve">4.4. </w:t>
      </w:r>
      <w:r w:rsidRPr="004A6E8F">
        <w:rPr>
          <w:rFonts w:ascii="Times New Roman" w:hAnsi="Times New Roman"/>
          <w:sz w:val="24"/>
          <w:szCs w:val="24"/>
          <w:rPrChange w:id="83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Требования к надежности программного обеспечения</w:t>
      </w:r>
    </w:p>
    <w:p w14:paraId="3BEDBD44" w14:textId="4D47BA3A" w:rsidR="000912A8" w:rsidRPr="004A6E8F" w:rsidRDefault="000912A8" w:rsidP="000912A8">
      <w:pPr>
        <w:tabs>
          <w:tab w:val="left" w:pos="3825"/>
        </w:tabs>
        <w:spacing w:after="0" w:line="360" w:lineRule="auto"/>
        <w:ind w:right="23" w:firstLine="539"/>
        <w:jc w:val="both"/>
        <w:rPr>
          <w:ins w:id="837" w:author="Анастасия" w:date="2019-09-18T20:46:00Z"/>
          <w:rFonts w:ascii="Times New Roman" w:hAnsi="Times New Roman"/>
          <w:sz w:val="24"/>
          <w:szCs w:val="24"/>
          <w:rPrChange w:id="838" w:author="Анастасия" w:date="2019-09-22T21:04:00Z">
            <w:rPr>
              <w:ins w:id="839" w:author="Анастасия" w:date="2019-09-18T20:46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84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Требования к надежности ПО «</w:t>
      </w:r>
      <w:del w:id="841" w:author="Анастасия" w:date="2019-09-18T20:46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842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843" w:author="Анастасия" w:date="2019-09-18T20:46:00Z">
        <w:r w:rsidR="00565474" w:rsidRPr="004A6E8F">
          <w:rPr>
            <w:rFonts w:ascii="Times New Roman" w:hAnsi="Times New Roman"/>
            <w:sz w:val="24"/>
            <w:szCs w:val="24"/>
            <w:u w:val="single"/>
            <w:lang w:val="en-US"/>
            <w:rPrChange w:id="844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rFonts w:ascii="Times New Roman" w:hAnsi="Times New Roman"/>
          <w:sz w:val="24"/>
          <w:szCs w:val="24"/>
          <w:rPrChange w:id="84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 не предъявляются.</w:t>
      </w:r>
    </w:p>
    <w:p w14:paraId="53C03110" w14:textId="71B22992" w:rsidR="00565474" w:rsidRPr="004A6E8F" w:rsidRDefault="00565474" w:rsidP="000912A8">
      <w:pPr>
        <w:tabs>
          <w:tab w:val="left" w:pos="3825"/>
        </w:tabs>
        <w:spacing w:after="0" w:line="360" w:lineRule="auto"/>
        <w:ind w:right="23" w:firstLine="539"/>
        <w:jc w:val="both"/>
        <w:rPr>
          <w:rFonts w:ascii="Times New Roman" w:hAnsi="Times New Roman"/>
          <w:sz w:val="24"/>
          <w:szCs w:val="24"/>
          <w:rPrChange w:id="84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2A82BAF6" w14:textId="77777777" w:rsidR="000912A8" w:rsidRPr="004A6E8F" w:rsidRDefault="000912A8" w:rsidP="000912A8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4"/>
          <w:szCs w:val="24"/>
          <w:rPrChange w:id="84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744B405D" w14:textId="77777777" w:rsidR="000912A8" w:rsidRPr="004A6E8F" w:rsidRDefault="000912A8" w:rsidP="000912A8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4"/>
          <w:szCs w:val="24"/>
          <w:rPrChange w:id="84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84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4.5. Условия эксплуатации</w:t>
      </w:r>
    </w:p>
    <w:p w14:paraId="05F11731" w14:textId="67931058" w:rsidR="000912A8" w:rsidRPr="004A6E8F" w:rsidRDefault="000912A8" w:rsidP="000912A8">
      <w:pPr>
        <w:tabs>
          <w:tab w:val="left" w:pos="709"/>
        </w:tabs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  <w:rPrChange w:id="85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85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Условия эксплуатации ПО «</w:t>
      </w:r>
      <w:ins w:id="852" w:author="Анастасия" w:date="2019-09-18T20:46:00Z">
        <w:r w:rsidR="00565474" w:rsidRPr="004A6E8F">
          <w:rPr>
            <w:rFonts w:ascii="Times New Roman" w:hAnsi="Times New Roman"/>
            <w:sz w:val="24"/>
            <w:szCs w:val="24"/>
            <w:lang w:val="en-US"/>
            <w:rPrChange w:id="853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DeepFR</w:t>
        </w:r>
      </w:ins>
      <w:del w:id="854" w:author="Анастасия" w:date="2019-09-18T20:46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855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r w:rsidRPr="004A6E8F">
        <w:rPr>
          <w:rFonts w:ascii="Times New Roman" w:hAnsi="Times New Roman"/>
          <w:sz w:val="24"/>
          <w:szCs w:val="24"/>
          <w:rPrChange w:id="85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 должны соответствовать условиям эксплуатации вычислительной техники, на которой будет установлено программное обеспечение.</w:t>
      </w:r>
    </w:p>
    <w:p w14:paraId="0D135964" w14:textId="77777777" w:rsidR="000912A8" w:rsidRPr="004A6E8F" w:rsidRDefault="000912A8" w:rsidP="000912A8">
      <w:pPr>
        <w:tabs>
          <w:tab w:val="left" w:pos="3315"/>
        </w:tabs>
        <w:spacing w:after="0" w:line="360" w:lineRule="auto"/>
        <w:ind w:right="21"/>
        <w:jc w:val="both"/>
        <w:rPr>
          <w:rFonts w:ascii="Times New Roman" w:hAnsi="Times New Roman"/>
          <w:sz w:val="24"/>
          <w:szCs w:val="24"/>
          <w:rPrChange w:id="85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3A5919B6" w14:textId="77777777" w:rsidR="000912A8" w:rsidRPr="004A6E8F" w:rsidRDefault="000912A8" w:rsidP="000912A8">
      <w:pPr>
        <w:tabs>
          <w:tab w:val="left" w:pos="3315"/>
        </w:tabs>
        <w:spacing w:after="0" w:line="360" w:lineRule="auto"/>
        <w:ind w:right="21" w:firstLine="540"/>
        <w:jc w:val="both"/>
        <w:rPr>
          <w:rFonts w:ascii="Times New Roman" w:hAnsi="Times New Roman"/>
          <w:sz w:val="24"/>
          <w:szCs w:val="24"/>
          <w:rPrChange w:id="85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073C206E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859" w:author="Анастасия" w:date="2019-09-22T21:04:00Z">
            <w:rPr>
              <w:b w:val="0"/>
              <w:sz w:val="26"/>
              <w:szCs w:val="26"/>
            </w:rPr>
          </w:rPrChange>
        </w:rPr>
      </w:pPr>
      <w:bookmarkStart w:id="860" w:name="_5._ТРЕБОВАНИЯ_К"/>
      <w:bookmarkStart w:id="861" w:name="_Toc459715132"/>
      <w:bookmarkEnd w:id="860"/>
      <w:r w:rsidRPr="004A6E8F">
        <w:rPr>
          <w:b w:val="0"/>
          <w:sz w:val="24"/>
          <w:szCs w:val="24"/>
          <w:rPrChange w:id="862" w:author="Анастасия" w:date="2019-09-22T21:04:00Z">
            <w:rPr>
              <w:b w:val="0"/>
              <w:sz w:val="26"/>
              <w:szCs w:val="26"/>
            </w:rPr>
          </w:rPrChange>
        </w:rPr>
        <w:t>5. ТРЕБОВАНИЯ К ПРОГРАММНОЙ ДОКУМЕНТАЦИИ</w:t>
      </w:r>
      <w:bookmarkEnd w:id="861"/>
    </w:p>
    <w:p w14:paraId="28B4D01D" w14:textId="77777777" w:rsidR="000912A8" w:rsidRDefault="000912A8" w:rsidP="000912A8">
      <w:pPr>
        <w:spacing w:after="0" w:line="360" w:lineRule="auto"/>
        <w:ind w:firstLine="567"/>
        <w:rPr>
          <w:ins w:id="863" w:author="Анастасия" w:date="2019-09-22T21:51:00Z"/>
          <w:rFonts w:ascii="Times New Roman" w:hAnsi="Times New Roman"/>
          <w:sz w:val="24"/>
          <w:szCs w:val="24"/>
        </w:rPr>
      </w:pPr>
      <w:r w:rsidRPr="004A6E8F">
        <w:rPr>
          <w:rFonts w:ascii="Times New Roman" w:hAnsi="Times New Roman"/>
          <w:sz w:val="24"/>
          <w:szCs w:val="24"/>
          <w:rPrChange w:id="86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5.1. Программная документация должна содержать следующие документы:</w:t>
      </w:r>
    </w:p>
    <w:p w14:paraId="045B5495" w14:textId="4DBDFECF" w:rsidR="007F146E" w:rsidRPr="007F146E" w:rsidDel="007F146E" w:rsidRDefault="007F146E" w:rsidP="007F146E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865" w:author="Анастасия" w:date="2019-09-22T21:52:00Z"/>
          <w:rFonts w:ascii="Times New Roman" w:hAnsi="Times New Roman"/>
          <w:sz w:val="24"/>
          <w:szCs w:val="24"/>
          <w:rPrChange w:id="866" w:author="Анастасия" w:date="2019-09-22T21:51:00Z">
            <w:rPr>
              <w:del w:id="867" w:author="Анастасия" w:date="2019-09-22T21:52:00Z"/>
              <w:rFonts w:ascii="Times New Roman" w:hAnsi="Times New Roman"/>
              <w:sz w:val="26"/>
              <w:szCs w:val="26"/>
            </w:rPr>
          </w:rPrChange>
        </w:rPr>
        <w:pPrChange w:id="868" w:author="Анастасия" w:date="2019-09-22T21:51:00Z">
          <w:pPr>
            <w:spacing w:after="0" w:line="360" w:lineRule="auto"/>
            <w:ind w:firstLine="567"/>
          </w:pPr>
        </w:pPrChange>
      </w:pPr>
    </w:p>
    <w:p w14:paraId="3BA0AC32" w14:textId="77777777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6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87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руководство системного программиста (РСП);</w:t>
      </w:r>
    </w:p>
    <w:p w14:paraId="1DFAD4D4" w14:textId="77777777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7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87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руководство оператора (РО);</w:t>
      </w:r>
    </w:p>
    <w:p w14:paraId="3AC39A9D" w14:textId="77777777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7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87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программа и методика испытаний (ПМИ);</w:t>
      </w:r>
    </w:p>
    <w:p w14:paraId="7D0F4B74" w14:textId="079543EB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7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87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отчет по </w:t>
      </w:r>
      <w:del w:id="877" w:author="Анастасия" w:date="2019-09-22T21:51:00Z">
        <w:r w:rsidRPr="004A6E8F" w:rsidDel="007F146E">
          <w:rPr>
            <w:rFonts w:ascii="Times New Roman" w:hAnsi="Times New Roman"/>
            <w:sz w:val="24"/>
            <w:szCs w:val="24"/>
            <w:rPrChange w:id="87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НИР</w:delText>
        </w:r>
      </w:del>
      <w:ins w:id="879" w:author="Анастасия" w:date="2019-09-22T21:51:00Z">
        <w:r w:rsidR="007F146E">
          <w:rPr>
            <w:rFonts w:ascii="Times New Roman" w:hAnsi="Times New Roman"/>
            <w:sz w:val="24"/>
            <w:szCs w:val="24"/>
          </w:rPr>
          <w:t>ОКР</w:t>
        </w:r>
      </w:ins>
      <w:r w:rsidRPr="004A6E8F">
        <w:rPr>
          <w:rFonts w:ascii="Times New Roman" w:hAnsi="Times New Roman"/>
          <w:sz w:val="24"/>
          <w:szCs w:val="24"/>
          <w:lang w:val="en-US"/>
          <w:rPrChange w:id="880" w:author="Анастасия" w:date="2019-09-22T21:04:00Z">
            <w:rPr>
              <w:rFonts w:ascii="Times New Roman" w:hAnsi="Times New Roman"/>
              <w:sz w:val="26"/>
              <w:szCs w:val="26"/>
              <w:lang w:val="en-US"/>
            </w:rPr>
          </w:rPrChange>
        </w:rPr>
        <w:t>.</w:t>
      </w:r>
    </w:p>
    <w:p w14:paraId="4ECE99D9" w14:textId="77777777" w:rsidR="000912A8" w:rsidRPr="004A6E8F" w:rsidRDefault="000912A8" w:rsidP="000912A8">
      <w:pPr>
        <w:overflowPunct w:val="0"/>
        <w:autoSpaceDE w:val="0"/>
        <w:autoSpaceDN w:val="0"/>
        <w:adjustRightInd w:val="0"/>
        <w:spacing w:after="0" w:line="360" w:lineRule="auto"/>
        <w:ind w:left="567"/>
        <w:textAlignment w:val="baseline"/>
        <w:rPr>
          <w:rFonts w:ascii="Times New Roman" w:hAnsi="Times New Roman"/>
          <w:sz w:val="24"/>
          <w:szCs w:val="24"/>
          <w:rPrChange w:id="88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3D6EBDF2" w14:textId="1A18BFFE" w:rsidR="009C039B" w:rsidRPr="004A6E8F" w:rsidRDefault="000912A8" w:rsidP="009C039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88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883" w:author="Анастасия" w:date="2019-09-22T21:40:00Z">
          <w:pPr>
            <w:spacing w:after="0" w:line="360" w:lineRule="auto"/>
            <w:ind w:firstLine="567"/>
            <w:jc w:val="both"/>
          </w:pPr>
        </w:pPrChange>
      </w:pPr>
      <w:r w:rsidRPr="004A6E8F">
        <w:rPr>
          <w:rFonts w:ascii="Times New Roman" w:hAnsi="Times New Roman"/>
          <w:sz w:val="24"/>
          <w:szCs w:val="24"/>
          <w:rPrChange w:id="88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5.2. Дополнительно к программной документации должны быть разработаны следующие пояснительные записки в формате отчетов:</w:t>
      </w:r>
    </w:p>
    <w:p w14:paraId="4858B5C6" w14:textId="77777777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85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886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 методам распознавания лиц (ПЗ1);</w:t>
      </w:r>
    </w:p>
    <w:p w14:paraId="0E4237F0" w14:textId="77777777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87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888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 методам детекции лиц (ПЗ2);</w:t>
      </w:r>
    </w:p>
    <w:p w14:paraId="1D689ED9" w14:textId="677FEC59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lang w:val="en-US"/>
          <w:rPrChange w:id="889" w:author="Анастасия" w:date="2019-09-22T21:38:00Z">
            <w:rPr>
              <w:rFonts w:ascii="Times New Roman" w:hAnsi="Times New Roman"/>
              <w:sz w:val="26"/>
              <w:szCs w:val="26"/>
              <w:lang w:val="en-US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890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</w:t>
      </w:r>
      <w:r w:rsidRPr="009C039B">
        <w:rPr>
          <w:rFonts w:ascii="Times New Roman" w:hAnsi="Times New Roman"/>
          <w:sz w:val="24"/>
          <w:szCs w:val="24"/>
          <w:lang w:val="en-US"/>
          <w:rPrChange w:id="891" w:author="Анастасия" w:date="2019-09-22T21:38:00Z">
            <w:rPr>
              <w:rFonts w:ascii="Times New Roman" w:hAnsi="Times New Roman"/>
              <w:sz w:val="26"/>
              <w:szCs w:val="26"/>
              <w:lang w:val="en-US"/>
            </w:rPr>
          </w:rPrChange>
        </w:rPr>
        <w:t xml:space="preserve"> </w:t>
      </w:r>
      <w:r w:rsidRPr="009C039B">
        <w:rPr>
          <w:rFonts w:ascii="Times New Roman" w:hAnsi="Times New Roman"/>
          <w:sz w:val="24"/>
          <w:szCs w:val="24"/>
          <w:rPrChange w:id="892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по</w:t>
      </w:r>
      <w:r w:rsidRPr="009C039B">
        <w:rPr>
          <w:rFonts w:ascii="Times New Roman" w:hAnsi="Times New Roman"/>
          <w:sz w:val="24"/>
          <w:szCs w:val="24"/>
          <w:lang w:val="en-US"/>
          <w:rPrChange w:id="893" w:author="Анастасия" w:date="2019-09-22T21:38:00Z">
            <w:rPr>
              <w:rFonts w:ascii="Times New Roman" w:hAnsi="Times New Roman"/>
              <w:sz w:val="26"/>
              <w:szCs w:val="26"/>
              <w:lang w:val="en-US"/>
            </w:rPr>
          </w:rPrChange>
        </w:rPr>
        <w:t xml:space="preserve"> feature extraction</w:t>
      </w:r>
      <w:del w:id="894" w:author="Анастасия" w:date="2019-09-22T21:36:00Z">
        <w:r w:rsidRPr="009C039B" w:rsidDel="00356BFD">
          <w:rPr>
            <w:rStyle w:val="af5"/>
            <w:rFonts w:ascii="Times New Roman" w:hAnsi="Times New Roman"/>
            <w:sz w:val="24"/>
            <w:szCs w:val="24"/>
            <w:lang w:val="en-US"/>
            <w:rPrChange w:id="895" w:author="Анастасия" w:date="2019-09-22T21:38:00Z">
              <w:rPr>
                <w:rStyle w:val="af5"/>
                <w:rFonts w:ascii="Times New Roman" w:hAnsi="Times New Roman"/>
                <w:sz w:val="26"/>
                <w:szCs w:val="26"/>
                <w:lang w:val="en-US"/>
              </w:rPr>
            </w:rPrChange>
          </w:rPr>
          <w:footnoteReference w:id="4"/>
        </w:r>
      </w:del>
      <w:r w:rsidRPr="009C039B">
        <w:rPr>
          <w:rFonts w:ascii="Times New Roman" w:hAnsi="Times New Roman"/>
          <w:sz w:val="24"/>
          <w:szCs w:val="24"/>
          <w:lang w:val="en-US"/>
          <w:rPrChange w:id="898" w:author="Анастасия" w:date="2019-09-22T21:38:00Z">
            <w:rPr>
              <w:rFonts w:ascii="Times New Roman" w:hAnsi="Times New Roman"/>
              <w:sz w:val="26"/>
              <w:szCs w:val="26"/>
              <w:lang w:val="en-US"/>
            </w:rPr>
          </w:rPrChange>
        </w:rPr>
        <w:t xml:space="preserve"> (</w:t>
      </w:r>
      <w:r w:rsidRPr="009C039B">
        <w:rPr>
          <w:rFonts w:ascii="Times New Roman" w:hAnsi="Times New Roman"/>
          <w:sz w:val="24"/>
          <w:szCs w:val="24"/>
          <w:rPrChange w:id="899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</w:t>
      </w:r>
      <w:r w:rsidRPr="009C039B">
        <w:rPr>
          <w:rFonts w:ascii="Times New Roman" w:hAnsi="Times New Roman"/>
          <w:sz w:val="24"/>
          <w:szCs w:val="24"/>
          <w:lang w:val="en-US"/>
          <w:rPrChange w:id="900" w:author="Анастасия" w:date="2019-09-22T21:38:00Z">
            <w:rPr>
              <w:rFonts w:ascii="Times New Roman" w:hAnsi="Times New Roman"/>
              <w:sz w:val="26"/>
              <w:szCs w:val="26"/>
              <w:lang w:val="en-US"/>
            </w:rPr>
          </w:rPrChange>
        </w:rPr>
        <w:t>3);</w:t>
      </w:r>
    </w:p>
    <w:p w14:paraId="51A2A833" w14:textId="2314DB1C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01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902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 xml:space="preserve">ПЗ по </w:t>
      </w:r>
      <w:del w:id="903" w:author="Анастасия" w:date="2019-09-22T21:37:00Z">
        <w:r w:rsidRPr="009C039B" w:rsidDel="00356BFD">
          <w:rPr>
            <w:rFonts w:ascii="Times New Roman" w:hAnsi="Times New Roman"/>
            <w:sz w:val="24"/>
            <w:szCs w:val="24"/>
            <w:rPrChange w:id="904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методам выравнивания лиц </w:delText>
        </w:r>
      </w:del>
      <w:ins w:id="905" w:author="Анастасия" w:date="2019-09-22T21:37:00Z">
        <w:r w:rsidR="00356BFD" w:rsidRPr="009C039B">
          <w:rPr>
            <w:rFonts w:ascii="Times New Roman" w:hAnsi="Times New Roman"/>
            <w:sz w:val="24"/>
            <w:szCs w:val="24"/>
            <w:rPrChange w:id="906" w:author="Анастасия" w:date="2019-09-22T21:38:00Z">
              <w:rPr>
                <w:rFonts w:ascii="Times New Roman" w:hAnsi="Times New Roman"/>
                <w:sz w:val="24"/>
                <w:szCs w:val="24"/>
                <w:highlight w:val="yellow"/>
              </w:rPr>
            </w:rPrChange>
          </w:rPr>
          <w:t xml:space="preserve">антиспуфингу </w:t>
        </w:r>
      </w:ins>
      <w:r w:rsidRPr="009C039B">
        <w:rPr>
          <w:rFonts w:ascii="Times New Roman" w:hAnsi="Times New Roman"/>
          <w:sz w:val="24"/>
          <w:szCs w:val="24"/>
          <w:rPrChange w:id="907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(ПЗ4);</w:t>
      </w:r>
    </w:p>
    <w:p w14:paraId="681B7D4C" w14:textId="7A0BC9B9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ins w:id="908" w:author="Анастасия" w:date="2019-09-22T21:38:00Z"/>
          <w:rFonts w:ascii="Times New Roman" w:hAnsi="Times New Roman"/>
          <w:sz w:val="24"/>
          <w:szCs w:val="24"/>
          <w:rPrChange w:id="909" w:author="Анастасия" w:date="2019-09-22T21:38:00Z">
            <w:rPr>
              <w:ins w:id="910" w:author="Анастасия" w:date="2019-09-22T21:38:00Z"/>
              <w:rFonts w:ascii="Times New Roman" w:hAnsi="Times New Roman"/>
              <w:sz w:val="24"/>
              <w:szCs w:val="24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911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 известным</w:t>
      </w:r>
      <w:ins w:id="912" w:author="Анастасия" w:date="2019-09-18T20:47:00Z">
        <w:r w:rsidR="00565474" w:rsidRPr="009C039B">
          <w:rPr>
            <w:rFonts w:ascii="Times New Roman" w:hAnsi="Times New Roman"/>
            <w:sz w:val="24"/>
            <w:szCs w:val="24"/>
            <w:rPrChange w:id="913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датасетам</w:t>
        </w:r>
      </w:ins>
      <w:r w:rsidRPr="009C039B">
        <w:rPr>
          <w:rFonts w:ascii="Times New Roman" w:hAnsi="Times New Roman"/>
          <w:sz w:val="24"/>
          <w:szCs w:val="24"/>
          <w:rPrChange w:id="914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 xml:space="preserve"> </w:t>
      </w:r>
      <w:del w:id="915" w:author="Анастасия" w:date="2019-09-18T20:47:00Z">
        <w:r w:rsidRPr="009C039B" w:rsidDel="00565474">
          <w:rPr>
            <w:rFonts w:ascii="Times New Roman" w:hAnsi="Times New Roman"/>
            <w:sz w:val="24"/>
            <w:szCs w:val="24"/>
            <w:rPrChange w:id="916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наборам изображений</w:delText>
        </w:r>
      </w:del>
      <w:del w:id="917" w:author="Анастасия" w:date="2019-09-22T21:37:00Z">
        <w:r w:rsidRPr="009C039B" w:rsidDel="00356BFD">
          <w:rPr>
            <w:rFonts w:ascii="Times New Roman" w:hAnsi="Times New Roman"/>
            <w:sz w:val="24"/>
            <w:szCs w:val="24"/>
            <w:rPrChange w:id="918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r w:rsidRPr="009C039B">
        <w:rPr>
          <w:rFonts w:ascii="Times New Roman" w:hAnsi="Times New Roman"/>
          <w:sz w:val="24"/>
          <w:szCs w:val="24"/>
          <w:rPrChange w:id="919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(ПЗ5);</w:t>
      </w:r>
    </w:p>
    <w:p w14:paraId="53C1D17A" w14:textId="4BD4A4B4" w:rsidR="00356BFD" w:rsidRPr="009C039B" w:rsidRDefault="00356BFD" w:rsidP="00356BFD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20" w:author="Анастасия" w:date="2019-09-22T21:39:00Z">
            <w:rPr>
              <w:rFonts w:ascii="Times New Roman" w:hAnsi="Times New Roman"/>
              <w:sz w:val="26"/>
              <w:szCs w:val="26"/>
            </w:rPr>
          </w:rPrChange>
        </w:rPr>
        <w:pPrChange w:id="921" w:author="Анастасия" w:date="2019-09-22T21:38:00Z">
          <w:pPr>
            <w:numPr>
              <w:numId w:val="1"/>
            </w:numPr>
            <w:tabs>
              <w:tab w:val="num" w:pos="851"/>
            </w:tabs>
            <w:overflowPunct w:val="0"/>
            <w:autoSpaceDE w:val="0"/>
            <w:autoSpaceDN w:val="0"/>
            <w:adjustRightInd w:val="0"/>
            <w:spacing w:after="0" w:line="360" w:lineRule="auto"/>
            <w:ind w:firstLine="567"/>
            <w:textAlignment w:val="baseline"/>
          </w:pPr>
        </w:pPrChange>
      </w:pPr>
      <w:ins w:id="922" w:author="Анастасия" w:date="2019-09-22T21:38:00Z">
        <w:r w:rsidRPr="009C039B">
          <w:rPr>
            <w:rFonts w:ascii="Times New Roman" w:hAnsi="Times New Roman"/>
            <w:sz w:val="24"/>
            <w:szCs w:val="24"/>
            <w:rPrChange w:id="923" w:author="Анастасия" w:date="2019-09-22T21:38:00Z">
              <w:rPr>
                <w:rFonts w:ascii="Times New Roman" w:hAnsi="Times New Roman"/>
                <w:sz w:val="24"/>
                <w:szCs w:val="24"/>
              </w:rPr>
            </w:rPrChange>
          </w:rPr>
          <w:t>ПЗ</w:t>
        </w:r>
        <w:r w:rsidRPr="009C039B">
          <w:rPr>
            <w:rFonts w:ascii="Times New Roman" w:hAnsi="Times New Roman"/>
            <w:sz w:val="24"/>
            <w:szCs w:val="24"/>
            <w:rPrChange w:id="924" w:author="Анастасия" w:date="2019-09-22T21:39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</w:t>
        </w:r>
        <w:r w:rsidRPr="009C039B">
          <w:rPr>
            <w:rFonts w:ascii="Times New Roman" w:hAnsi="Times New Roman"/>
            <w:sz w:val="24"/>
            <w:szCs w:val="24"/>
            <w:rPrChange w:id="925" w:author="Анастасия" w:date="2019-09-22T21:38:00Z">
              <w:rPr>
                <w:rFonts w:ascii="Times New Roman" w:hAnsi="Times New Roman"/>
                <w:sz w:val="24"/>
                <w:szCs w:val="24"/>
              </w:rPr>
            </w:rPrChange>
          </w:rPr>
          <w:t>по</w:t>
        </w:r>
        <w:r w:rsidRPr="009C039B">
          <w:rPr>
            <w:rFonts w:ascii="Times New Roman" w:hAnsi="Times New Roman"/>
            <w:sz w:val="24"/>
            <w:szCs w:val="24"/>
            <w:rPrChange w:id="926" w:author="Анастасия" w:date="2019-09-22T21:39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</w:t>
        </w:r>
        <w:r w:rsidR="009C039B">
          <w:rPr>
            <w:rFonts w:ascii="Times New Roman" w:hAnsi="Times New Roman"/>
            <w:sz w:val="24"/>
            <w:szCs w:val="24"/>
          </w:rPr>
          <w:t>методам</w:t>
        </w:r>
      </w:ins>
      <w:ins w:id="927" w:author="Анастасия" w:date="2019-09-22T21:39:00Z">
        <w:r w:rsidR="009C039B" w:rsidRPr="009C039B">
          <w:rPr>
            <w:rFonts w:ascii="Times New Roman" w:hAnsi="Times New Roman"/>
            <w:sz w:val="24"/>
            <w:szCs w:val="24"/>
            <w:rPrChange w:id="928" w:author="Анастасия" w:date="2019-09-22T21:39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="009C039B">
          <w:rPr>
            <w:rFonts w:ascii="Times New Roman" w:hAnsi="Times New Roman"/>
            <w:sz w:val="24"/>
            <w:szCs w:val="24"/>
          </w:rPr>
          <w:t>оценки</w:t>
        </w:r>
      </w:ins>
      <w:ins w:id="929" w:author="Анастасия" w:date="2019-09-22T21:38:00Z">
        <w:r w:rsidR="009C039B" w:rsidRPr="009C039B">
          <w:rPr>
            <w:rFonts w:ascii="Times New Roman" w:hAnsi="Times New Roman"/>
            <w:sz w:val="24"/>
            <w:szCs w:val="24"/>
            <w:rPrChange w:id="930" w:author="Анастасия" w:date="2019-09-22T21:39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</w:t>
        </w:r>
        <w:r w:rsidR="009C039B" w:rsidRPr="009C039B">
          <w:rPr>
            <w:rFonts w:ascii="Times New Roman" w:hAnsi="Times New Roman"/>
            <w:sz w:val="24"/>
            <w:szCs w:val="24"/>
            <w:lang w:val="en-US"/>
            <w:rPrChange w:id="931" w:author="Анастасия" w:date="2019-09-22T21:39:00Z">
              <w:rPr>
                <w:rFonts w:ascii="Times New Roman" w:hAnsi="Times New Roman"/>
                <w:sz w:val="24"/>
                <w:szCs w:val="24"/>
              </w:rPr>
            </w:rPrChange>
          </w:rPr>
          <w:t>head</w:t>
        </w:r>
        <w:r w:rsidR="009C039B" w:rsidRPr="009C039B">
          <w:rPr>
            <w:rFonts w:ascii="Times New Roman" w:hAnsi="Times New Roman"/>
            <w:sz w:val="24"/>
            <w:szCs w:val="24"/>
            <w:rPrChange w:id="932" w:author="Анастасия" w:date="2019-09-22T21:39:00Z">
              <w:rPr>
                <w:rFonts w:ascii="Times New Roman" w:hAnsi="Times New Roman"/>
                <w:sz w:val="24"/>
                <w:szCs w:val="24"/>
              </w:rPr>
            </w:rPrChange>
          </w:rPr>
          <w:t>-</w:t>
        </w:r>
        <w:r w:rsidR="009C039B" w:rsidRPr="009C039B">
          <w:rPr>
            <w:rFonts w:ascii="Times New Roman" w:hAnsi="Times New Roman"/>
            <w:sz w:val="24"/>
            <w:szCs w:val="24"/>
            <w:lang w:val="en-US"/>
            <w:rPrChange w:id="933" w:author="Анастасия" w:date="2019-09-22T21:39:00Z">
              <w:rPr>
                <w:rFonts w:ascii="Times New Roman" w:hAnsi="Times New Roman"/>
                <w:sz w:val="24"/>
                <w:szCs w:val="24"/>
              </w:rPr>
            </w:rPrChange>
          </w:rPr>
          <w:t>pose</w:t>
        </w:r>
      </w:ins>
      <w:ins w:id="934" w:author="Анастасия" w:date="2019-09-22T21:39:00Z">
        <w:r w:rsidR="009C039B" w:rsidRPr="009C039B">
          <w:rPr>
            <w:rFonts w:ascii="Times New Roman" w:hAnsi="Times New Roman"/>
            <w:sz w:val="24"/>
            <w:szCs w:val="24"/>
            <w:rPrChange w:id="935" w:author="Анастасия" w:date="2019-09-22T21:39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ins w:id="936" w:author="Анастасия" w:date="2019-09-22T21:38:00Z">
        <w:r w:rsidRPr="009C039B">
          <w:rPr>
            <w:rFonts w:ascii="Times New Roman" w:hAnsi="Times New Roman"/>
            <w:sz w:val="24"/>
            <w:szCs w:val="24"/>
            <w:rPrChange w:id="937" w:author="Анастасия" w:date="2019-09-22T21:39:00Z">
              <w:rPr>
                <w:rFonts w:ascii="Times New Roman" w:hAnsi="Times New Roman"/>
                <w:sz w:val="24"/>
                <w:szCs w:val="24"/>
              </w:rPr>
            </w:rPrChange>
          </w:rPr>
          <w:t>(</w:t>
        </w:r>
        <w:r w:rsidRPr="009C039B">
          <w:rPr>
            <w:rFonts w:ascii="Times New Roman" w:hAnsi="Times New Roman"/>
            <w:sz w:val="24"/>
            <w:szCs w:val="24"/>
            <w:rPrChange w:id="938" w:author="Анастасия" w:date="2019-09-22T21:38:00Z">
              <w:rPr>
                <w:rFonts w:ascii="Times New Roman" w:hAnsi="Times New Roman"/>
                <w:sz w:val="24"/>
                <w:szCs w:val="24"/>
              </w:rPr>
            </w:rPrChange>
          </w:rPr>
          <w:t>ПЗ</w:t>
        </w:r>
        <w:r w:rsidR="009C039B">
          <w:rPr>
            <w:rFonts w:ascii="Times New Roman" w:hAnsi="Times New Roman"/>
            <w:sz w:val="24"/>
            <w:szCs w:val="24"/>
            <w:rPrChange w:id="939" w:author="Анастасия" w:date="2019-09-22T21:39:00Z">
              <w:rPr>
                <w:rFonts w:ascii="Times New Roman" w:hAnsi="Times New Roman"/>
                <w:sz w:val="24"/>
                <w:szCs w:val="24"/>
              </w:rPr>
            </w:rPrChange>
          </w:rPr>
          <w:t>6</w:t>
        </w:r>
        <w:r w:rsidRPr="009C039B">
          <w:rPr>
            <w:rFonts w:ascii="Times New Roman" w:hAnsi="Times New Roman"/>
            <w:sz w:val="24"/>
            <w:szCs w:val="24"/>
            <w:rPrChange w:id="940" w:author="Анастасия" w:date="2019-09-22T21:39:00Z">
              <w:rPr>
                <w:rFonts w:ascii="Times New Roman" w:hAnsi="Times New Roman"/>
                <w:sz w:val="24"/>
                <w:szCs w:val="24"/>
              </w:rPr>
            </w:rPrChange>
          </w:rPr>
          <w:t>);</w:t>
        </w:r>
      </w:ins>
    </w:p>
    <w:p w14:paraId="01A2C579" w14:textId="4C0D4B2B" w:rsidR="000912A8" w:rsidRPr="009C039B" w:rsidDel="00356BFD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941" w:author="Анастасия" w:date="2019-09-22T21:37:00Z"/>
          <w:rFonts w:ascii="Times New Roman" w:hAnsi="Times New Roman"/>
          <w:sz w:val="24"/>
          <w:szCs w:val="24"/>
          <w:rPrChange w:id="942" w:author="Анастасия" w:date="2019-09-22T21:38:00Z">
            <w:rPr>
              <w:del w:id="943" w:author="Анастасия" w:date="2019-09-22T21:37:00Z"/>
              <w:rFonts w:ascii="Times New Roman" w:hAnsi="Times New Roman"/>
              <w:sz w:val="26"/>
              <w:szCs w:val="26"/>
            </w:rPr>
          </w:rPrChange>
        </w:rPr>
      </w:pPr>
      <w:del w:id="944" w:author="Анастасия" w:date="2019-09-22T21:37:00Z">
        <w:r w:rsidRPr="009C039B" w:rsidDel="00356BFD">
          <w:rPr>
            <w:rFonts w:ascii="Times New Roman" w:hAnsi="Times New Roman"/>
            <w:sz w:val="24"/>
            <w:szCs w:val="24"/>
            <w:rPrChange w:id="945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ПЗ по метрикам оценки детекции, аффинных преобразований и распознавания (ПЗ6); </w:delText>
        </w:r>
      </w:del>
    </w:p>
    <w:p w14:paraId="5C7E65E8" w14:textId="77777777" w:rsidR="000912A8" w:rsidRPr="009C039B" w:rsidDel="00356BFD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946" w:author="Анастасия" w:date="2019-09-22T21:38:00Z"/>
          <w:rFonts w:ascii="Times New Roman" w:hAnsi="Times New Roman"/>
          <w:sz w:val="24"/>
          <w:szCs w:val="24"/>
          <w:rPrChange w:id="947" w:author="Анастасия" w:date="2019-09-22T21:38:00Z">
            <w:rPr>
              <w:del w:id="948" w:author="Анастасия" w:date="2019-09-22T21:38:00Z"/>
              <w:rFonts w:ascii="Times New Roman" w:hAnsi="Times New Roman"/>
              <w:sz w:val="26"/>
              <w:szCs w:val="26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949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 входным и выходным данным и ограничениям;</w:t>
      </w:r>
    </w:p>
    <w:p w14:paraId="781862E6" w14:textId="37812DD9" w:rsidR="000912A8" w:rsidRPr="009C039B" w:rsidRDefault="000912A8" w:rsidP="00356BFD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50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pPrChange w:id="951" w:author="Анастасия" w:date="2019-09-22T21:38:00Z">
          <w:pPr>
            <w:numPr>
              <w:numId w:val="1"/>
            </w:numPr>
            <w:tabs>
              <w:tab w:val="num" w:pos="851"/>
            </w:tabs>
            <w:overflowPunct w:val="0"/>
            <w:autoSpaceDE w:val="0"/>
            <w:autoSpaceDN w:val="0"/>
            <w:adjustRightInd w:val="0"/>
            <w:spacing w:after="0" w:line="360" w:lineRule="auto"/>
            <w:ind w:firstLine="567"/>
            <w:textAlignment w:val="baseline"/>
          </w:pPr>
        </w:pPrChange>
      </w:pPr>
      <w:del w:id="952" w:author="Анастасия" w:date="2019-09-22T21:38:00Z">
        <w:r w:rsidRPr="009C039B" w:rsidDel="00356BFD">
          <w:rPr>
            <w:rFonts w:ascii="Times New Roman" w:hAnsi="Times New Roman"/>
            <w:sz w:val="24"/>
            <w:szCs w:val="24"/>
            <w:rPrChange w:id="953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ПЗ по тестовому базису;</w:delText>
        </w:r>
      </w:del>
    </w:p>
    <w:p w14:paraId="5A971341" w14:textId="77777777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b/>
          <w:sz w:val="24"/>
          <w:szCs w:val="24"/>
          <w:rPrChange w:id="954" w:author="Анастасия" w:date="2019-09-22T21:38:00Z">
            <w:rPr>
              <w:b/>
              <w:sz w:val="24"/>
              <w:szCs w:val="24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955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 технологическому стеку</w:t>
      </w:r>
      <w:r w:rsidRPr="009C039B">
        <w:rPr>
          <w:rFonts w:ascii="Times New Roman" w:hAnsi="Times New Roman"/>
          <w:sz w:val="24"/>
          <w:szCs w:val="24"/>
          <w:lang w:val="en-US"/>
          <w:rPrChange w:id="956" w:author="Анастасия" w:date="2019-09-22T21:38:00Z">
            <w:rPr>
              <w:rFonts w:ascii="Times New Roman" w:hAnsi="Times New Roman"/>
              <w:sz w:val="26"/>
              <w:szCs w:val="26"/>
              <w:lang w:val="en-US"/>
            </w:rPr>
          </w:rPrChange>
        </w:rPr>
        <w:t>.</w:t>
      </w:r>
    </w:p>
    <w:p w14:paraId="70CA8EA2" w14:textId="77777777" w:rsidR="000912A8" w:rsidRPr="004A6E8F" w:rsidRDefault="000912A8" w:rsidP="000912A8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b/>
          <w:sz w:val="24"/>
          <w:szCs w:val="24"/>
          <w:rPrChange w:id="957" w:author="Анастасия" w:date="2019-09-22T21:04:00Z">
            <w:rPr>
              <w:b/>
              <w:sz w:val="24"/>
              <w:szCs w:val="24"/>
            </w:rPr>
          </w:rPrChange>
        </w:rPr>
      </w:pPr>
    </w:p>
    <w:p w14:paraId="25CEDDE1" w14:textId="77777777" w:rsidR="000912A8" w:rsidRPr="004A6E8F" w:rsidRDefault="000912A8" w:rsidP="000912A8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sz w:val="24"/>
          <w:szCs w:val="24"/>
          <w:rPrChange w:id="958" w:author="Анастасия" w:date="2019-09-22T21:04:00Z">
            <w:rPr>
              <w:sz w:val="26"/>
              <w:szCs w:val="26"/>
            </w:rPr>
          </w:rPrChange>
        </w:rPr>
      </w:pPr>
      <w:bookmarkStart w:id="959" w:name="_Toc459715133"/>
      <w:r w:rsidRPr="004A6E8F">
        <w:rPr>
          <w:rFonts w:ascii="Times New Roman" w:hAnsi="Times New Roman"/>
          <w:sz w:val="24"/>
          <w:szCs w:val="24"/>
          <w:rPrChange w:id="96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6. СТАДИИ И ЭТАПЫ РАЗРАБОТКИ</w:t>
      </w:r>
      <w:bookmarkEnd w:id="959"/>
    </w:p>
    <w:p w14:paraId="0C22D27D" w14:textId="77777777" w:rsidR="000912A8" w:rsidRPr="004A6E8F" w:rsidRDefault="000912A8" w:rsidP="000912A8">
      <w:pPr>
        <w:pStyle w:val="a6"/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lang w:val="ru-RU"/>
          <w:rPrChange w:id="961" w:author="Анастасия" w:date="2019-09-22T21:04:00Z">
            <w:rPr>
              <w:rFonts w:ascii="Times New Roman" w:hAnsi="Times New Roman"/>
              <w:sz w:val="26"/>
              <w:szCs w:val="26"/>
              <w:lang w:val="ru-RU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6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Этапы и стадии </w:t>
      </w:r>
      <w:r w:rsidRPr="004A6E8F">
        <w:rPr>
          <w:rFonts w:ascii="Times New Roman" w:hAnsi="Times New Roman"/>
          <w:sz w:val="24"/>
          <w:szCs w:val="24"/>
          <w:lang w:val="ru-RU"/>
          <w:rPrChange w:id="963" w:author="Анастасия" w:date="2019-09-22T21:04:00Z">
            <w:rPr>
              <w:rFonts w:ascii="Times New Roman" w:hAnsi="Times New Roman"/>
              <w:sz w:val="26"/>
              <w:szCs w:val="26"/>
              <w:lang w:val="ru-RU"/>
            </w:rPr>
          </w:rPrChange>
        </w:rPr>
        <w:t>НИР</w:t>
      </w:r>
      <w:r w:rsidRPr="004A6E8F">
        <w:rPr>
          <w:rFonts w:ascii="Times New Roman" w:hAnsi="Times New Roman"/>
          <w:sz w:val="24"/>
          <w:szCs w:val="24"/>
          <w:rPrChange w:id="96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их содержание, сроки выполнения, отчетные документы и ответственные за выполнение приведены в таблице 1.</w:t>
      </w:r>
      <w:r w:rsidRPr="004A6E8F">
        <w:rPr>
          <w:rFonts w:ascii="Times New Roman" w:hAnsi="Times New Roman"/>
          <w:sz w:val="24"/>
          <w:szCs w:val="24"/>
          <w:lang w:val="ru-RU"/>
          <w:rPrChange w:id="965" w:author="Анастасия" w:date="2019-09-22T21:04:00Z">
            <w:rPr>
              <w:rFonts w:ascii="Times New Roman" w:hAnsi="Times New Roman"/>
              <w:sz w:val="26"/>
              <w:szCs w:val="26"/>
              <w:lang w:val="ru-RU"/>
            </w:rPr>
          </w:rPrChange>
        </w:rPr>
        <w:t xml:space="preserve"> </w:t>
      </w:r>
    </w:p>
    <w:p w14:paraId="2EF1BF68" w14:textId="77777777" w:rsidR="000912A8" w:rsidRPr="004A6E8F" w:rsidDel="009C039B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del w:id="966" w:author="Анастасия" w:date="2019-09-22T21:40:00Z"/>
          <w:rFonts w:ascii="Times New Roman" w:hAnsi="Times New Roman"/>
          <w:sz w:val="24"/>
          <w:szCs w:val="24"/>
          <w:rPrChange w:id="967" w:author="Анастасия" w:date="2019-09-22T21:04:00Z">
            <w:rPr>
              <w:del w:id="968" w:author="Анастасия" w:date="2019-09-22T21:40:00Z"/>
              <w:rFonts w:ascii="Times New Roman" w:hAnsi="Times New Roman"/>
              <w:sz w:val="24"/>
              <w:szCs w:val="24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69" w:author="Анастасия" w:date="2019-09-22T21:04:00Z">
            <w:rPr>
              <w:rFonts w:ascii="Times New Roman" w:hAnsi="Times New Roman"/>
              <w:sz w:val="24"/>
              <w:szCs w:val="24"/>
            </w:rPr>
          </w:rPrChange>
        </w:rPr>
        <w:t>Таблица 1</w:t>
      </w:r>
    </w:p>
    <w:p w14:paraId="0B48C2E4" w14:textId="77777777" w:rsidR="000912A8" w:rsidRPr="004A6E8F" w:rsidDel="009C039B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del w:id="970" w:author="Анастасия" w:date="2019-09-22T21:40:00Z"/>
          <w:rFonts w:ascii="Times New Roman" w:hAnsi="Times New Roman"/>
          <w:sz w:val="24"/>
          <w:szCs w:val="24"/>
          <w:lang w:val="ru-RU"/>
          <w:rPrChange w:id="971" w:author="Анастасия" w:date="2019-09-22T21:04:00Z">
            <w:rPr>
              <w:del w:id="972" w:author="Анастасия" w:date="2019-09-22T21:40:00Z"/>
              <w:rFonts w:ascii="Times New Roman" w:hAnsi="Times New Roman"/>
              <w:sz w:val="24"/>
              <w:szCs w:val="24"/>
              <w:lang w:val="ru-RU"/>
            </w:rPr>
          </w:rPrChange>
        </w:rPr>
      </w:pPr>
    </w:p>
    <w:p w14:paraId="01694A99" w14:textId="77777777" w:rsidR="000912A8" w:rsidRPr="004A6E8F" w:rsidDel="009C039B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del w:id="973" w:author="Анастасия" w:date="2019-09-22T21:40:00Z"/>
          <w:rFonts w:ascii="Times New Roman" w:hAnsi="Times New Roman"/>
          <w:sz w:val="24"/>
          <w:szCs w:val="24"/>
          <w:rPrChange w:id="974" w:author="Анастасия" w:date="2019-09-22T21:04:00Z">
            <w:rPr>
              <w:del w:id="975" w:author="Анастасия" w:date="2019-09-22T21:40:00Z"/>
              <w:rFonts w:ascii="Times New Roman" w:hAnsi="Times New Roman"/>
              <w:sz w:val="24"/>
              <w:szCs w:val="24"/>
            </w:rPr>
          </w:rPrChange>
        </w:rPr>
      </w:pPr>
    </w:p>
    <w:p w14:paraId="3F5F71AD" w14:textId="77777777" w:rsidR="000912A8" w:rsidRPr="004A6E8F" w:rsidRDefault="000912A8" w:rsidP="009C039B">
      <w:pPr>
        <w:pStyle w:val="a6"/>
        <w:tabs>
          <w:tab w:val="left" w:pos="7410"/>
          <w:tab w:val="right" w:pos="9355"/>
        </w:tabs>
        <w:ind w:firstLine="720"/>
        <w:jc w:val="right"/>
        <w:rPr>
          <w:rFonts w:ascii="Times New Roman" w:hAnsi="Times New Roman"/>
          <w:sz w:val="24"/>
          <w:szCs w:val="24"/>
          <w:rPrChange w:id="976" w:author="Анастасия" w:date="2019-09-22T21:04:00Z">
            <w:rPr>
              <w:rFonts w:ascii="Times New Roman" w:hAnsi="Times New Roman"/>
              <w:sz w:val="24"/>
              <w:szCs w:val="24"/>
            </w:rPr>
          </w:rPrChange>
        </w:rPr>
        <w:pPrChange w:id="977" w:author="Анастасия" w:date="2019-09-22T21:40:00Z">
          <w:pPr>
            <w:pStyle w:val="a6"/>
            <w:tabs>
              <w:tab w:val="left" w:pos="7410"/>
              <w:tab w:val="right" w:pos="9355"/>
            </w:tabs>
            <w:ind w:firstLine="720"/>
            <w:jc w:val="right"/>
          </w:pPr>
        </w:pPrChange>
      </w:pPr>
    </w:p>
    <w:p w14:paraId="4B98C620" w14:textId="77777777" w:rsidR="000912A8" w:rsidRPr="004A6E8F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rFonts w:ascii="Times New Roman" w:hAnsi="Times New Roman"/>
          <w:sz w:val="24"/>
          <w:szCs w:val="24"/>
          <w:rPrChange w:id="978" w:author="Анастасия" w:date="2019-09-22T21:04:00Z">
            <w:rPr>
              <w:rFonts w:ascii="Times New Roman" w:hAnsi="Times New Roman"/>
              <w:sz w:val="24"/>
              <w:szCs w:val="24"/>
            </w:rPr>
          </w:rPrChange>
        </w:rPr>
      </w:pPr>
    </w:p>
    <w:tbl>
      <w:tblPr>
        <w:tblW w:w="9800" w:type="dxa"/>
        <w:tblInd w:w="-4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  <w:tblPrChange w:id="979" w:author="Анастасия" w:date="2019-09-18T20:48:00Z">
          <w:tblPr>
            <w:tblW w:w="9800" w:type="dxa"/>
            <w:tblInd w:w="-455" w:type="dxa"/>
            <w:tbl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55"/>
        <w:gridCol w:w="2290"/>
        <w:gridCol w:w="1941"/>
        <w:gridCol w:w="1404"/>
        <w:gridCol w:w="1530"/>
        <w:gridCol w:w="1880"/>
        <w:tblGridChange w:id="980">
          <w:tblGrid>
            <w:gridCol w:w="455"/>
            <w:gridCol w:w="300"/>
            <w:gridCol w:w="455"/>
            <w:gridCol w:w="1835"/>
            <w:gridCol w:w="455"/>
            <w:gridCol w:w="1"/>
            <w:gridCol w:w="1485"/>
            <w:gridCol w:w="370"/>
            <w:gridCol w:w="2"/>
            <w:gridCol w:w="1032"/>
            <w:gridCol w:w="190"/>
            <w:gridCol w:w="217"/>
            <w:gridCol w:w="1007"/>
            <w:gridCol w:w="116"/>
            <w:gridCol w:w="158"/>
            <w:gridCol w:w="1722"/>
            <w:gridCol w:w="455"/>
          </w:tblGrid>
        </w:tblGridChange>
      </w:tblGrid>
      <w:tr w:rsidR="00610459" w:rsidRPr="004A6E8F" w14:paraId="33A0EC3E" w14:textId="77777777" w:rsidTr="00565474">
        <w:trPr>
          <w:trHeight w:val="585"/>
          <w:tblHeader/>
          <w:trPrChange w:id="981" w:author="Анастасия" w:date="2019-09-18T20:48:00Z">
            <w:trPr>
              <w:gridBefore w:val="1"/>
              <w:trHeight w:val="585"/>
              <w:tblHeader/>
            </w:trPr>
          </w:trPrChange>
        </w:trPr>
        <w:tc>
          <w:tcPr>
            <w:tcW w:w="755" w:type="dxa"/>
            <w:vMerge w:val="restart"/>
            <w:vAlign w:val="center"/>
            <w:tcPrChange w:id="982" w:author="Анастасия" w:date="2019-09-18T20:48:00Z">
              <w:tcPr>
                <w:tcW w:w="755" w:type="dxa"/>
                <w:gridSpan w:val="2"/>
                <w:vMerge w:val="restart"/>
                <w:vAlign w:val="center"/>
              </w:tcPr>
            </w:tcPrChange>
          </w:tcPr>
          <w:p w14:paraId="3EF59B7B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983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984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№ этапа</w:t>
            </w:r>
          </w:p>
        </w:tc>
        <w:tc>
          <w:tcPr>
            <w:tcW w:w="2290" w:type="dxa"/>
            <w:vMerge w:val="restart"/>
            <w:vAlign w:val="center"/>
            <w:tcPrChange w:id="985" w:author="Анастасия" w:date="2019-09-18T20:48:00Z">
              <w:tcPr>
                <w:tcW w:w="2290" w:type="dxa"/>
                <w:gridSpan w:val="2"/>
                <w:vMerge w:val="restart"/>
                <w:vAlign w:val="center"/>
              </w:tcPr>
            </w:tcPrChange>
          </w:tcPr>
          <w:p w14:paraId="6F5AA010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986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987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Наименование работы или отдельных ее этапов</w:t>
            </w:r>
          </w:p>
        </w:tc>
        <w:tc>
          <w:tcPr>
            <w:tcW w:w="1941" w:type="dxa"/>
            <w:vAlign w:val="center"/>
            <w:tcPrChange w:id="988" w:author="Анастасия" w:date="2019-09-18T20:48:00Z">
              <w:tcPr>
                <w:tcW w:w="1856" w:type="dxa"/>
                <w:gridSpan w:val="3"/>
                <w:vAlign w:val="center"/>
              </w:tcPr>
            </w:tcPrChange>
          </w:tcPr>
          <w:p w14:paraId="02BB729D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989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990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Исполнитель (подразделение)</w:t>
            </w:r>
          </w:p>
        </w:tc>
        <w:tc>
          <w:tcPr>
            <w:tcW w:w="2934" w:type="dxa"/>
            <w:gridSpan w:val="2"/>
            <w:vAlign w:val="center"/>
            <w:tcPrChange w:id="991" w:author="Анастасия" w:date="2019-09-18T20:48:00Z">
              <w:tcPr>
                <w:tcW w:w="2448" w:type="dxa"/>
                <w:gridSpan w:val="5"/>
                <w:vAlign w:val="center"/>
              </w:tcPr>
            </w:tcPrChange>
          </w:tcPr>
          <w:p w14:paraId="5ADEAE0D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992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993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Сроки выполнения</w:t>
            </w:r>
          </w:p>
        </w:tc>
        <w:tc>
          <w:tcPr>
            <w:tcW w:w="1880" w:type="dxa"/>
            <w:vAlign w:val="center"/>
            <w:tcPrChange w:id="994" w:author="Анастасия" w:date="2019-09-18T20:48:00Z">
              <w:tcPr>
                <w:tcW w:w="2451" w:type="dxa"/>
                <w:gridSpan w:val="4"/>
                <w:vAlign w:val="center"/>
              </w:tcPr>
            </w:tcPrChange>
          </w:tcPr>
          <w:p w14:paraId="6CC09855" w14:textId="51162D8F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995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996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Разрабатываемая научно-техническая документация</w:t>
            </w:r>
          </w:p>
        </w:tc>
      </w:tr>
      <w:tr w:rsidR="00610459" w:rsidRPr="004A6E8F" w14:paraId="67ADA249" w14:textId="77777777" w:rsidTr="00565474">
        <w:trPr>
          <w:trHeight w:val="585"/>
          <w:tblHeader/>
          <w:trPrChange w:id="997" w:author="Анастасия" w:date="2019-09-18T20:48:00Z">
            <w:trPr>
              <w:gridBefore w:val="1"/>
              <w:trHeight w:val="585"/>
              <w:tblHeader/>
            </w:trPr>
          </w:trPrChange>
        </w:trPr>
        <w:tc>
          <w:tcPr>
            <w:tcW w:w="755" w:type="dxa"/>
            <w:vMerge/>
            <w:vAlign w:val="center"/>
            <w:tcPrChange w:id="998" w:author="Анастасия" w:date="2019-09-18T20:48:00Z">
              <w:tcPr>
                <w:tcW w:w="755" w:type="dxa"/>
                <w:gridSpan w:val="2"/>
                <w:vMerge/>
                <w:vAlign w:val="center"/>
              </w:tcPr>
            </w:tcPrChange>
          </w:tcPr>
          <w:p w14:paraId="3F93C7A3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999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290" w:type="dxa"/>
            <w:vMerge/>
            <w:vAlign w:val="center"/>
            <w:tcPrChange w:id="1000" w:author="Анастасия" w:date="2019-09-18T20:48:00Z">
              <w:tcPr>
                <w:tcW w:w="2290" w:type="dxa"/>
                <w:gridSpan w:val="2"/>
                <w:vMerge/>
                <w:vAlign w:val="center"/>
              </w:tcPr>
            </w:tcPrChange>
          </w:tcPr>
          <w:p w14:paraId="235E8C23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001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1941" w:type="dxa"/>
            <w:vAlign w:val="center"/>
            <w:tcPrChange w:id="1002" w:author="Анастасия" w:date="2019-09-18T20:48:00Z">
              <w:tcPr>
                <w:tcW w:w="1856" w:type="dxa"/>
                <w:gridSpan w:val="3"/>
                <w:vAlign w:val="center"/>
              </w:tcPr>
            </w:tcPrChange>
          </w:tcPr>
          <w:p w14:paraId="7D32DEF9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003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1404" w:type="dxa"/>
            <w:vAlign w:val="center"/>
            <w:tcPrChange w:id="1004" w:author="Анастасия" w:date="2019-09-18T20:48:00Z">
              <w:tcPr>
                <w:tcW w:w="1224" w:type="dxa"/>
                <w:gridSpan w:val="3"/>
                <w:vAlign w:val="center"/>
              </w:tcPr>
            </w:tcPrChange>
          </w:tcPr>
          <w:p w14:paraId="609436E3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005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006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Начало</w:t>
            </w:r>
          </w:p>
        </w:tc>
        <w:tc>
          <w:tcPr>
            <w:tcW w:w="1530" w:type="dxa"/>
            <w:vAlign w:val="center"/>
            <w:tcPrChange w:id="1007" w:author="Анастасия" w:date="2019-09-18T20:48:00Z">
              <w:tcPr>
                <w:tcW w:w="1224" w:type="dxa"/>
                <w:gridSpan w:val="2"/>
                <w:vAlign w:val="center"/>
              </w:tcPr>
            </w:tcPrChange>
          </w:tcPr>
          <w:p w14:paraId="4A5F81C0" w14:textId="3580C1CA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008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009" w:author="Баландина София" w:date="2019-03-18T22:12:00Z">
              <w:r w:rsidRPr="004A6E8F">
                <w:rPr>
                  <w:rFonts w:ascii="Times New Roman" w:hAnsi="Times New Roman"/>
                  <w:sz w:val="24"/>
                  <w:szCs w:val="24"/>
                  <w:rPrChange w:id="1010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Окончание</w:t>
              </w:r>
            </w:ins>
          </w:p>
        </w:tc>
        <w:tc>
          <w:tcPr>
            <w:tcW w:w="1880" w:type="dxa"/>
            <w:vAlign w:val="center"/>
            <w:tcPrChange w:id="1011" w:author="Анастасия" w:date="2019-09-18T20:48:00Z">
              <w:tcPr>
                <w:tcW w:w="2451" w:type="dxa"/>
                <w:gridSpan w:val="4"/>
                <w:vAlign w:val="center"/>
              </w:tcPr>
            </w:tcPrChange>
          </w:tcPr>
          <w:p w14:paraId="1A7077B9" w14:textId="0F7FD0FA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012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1013" w:author="Баландина София" w:date="2019-03-18T22:12:00Z">
              <w:r w:rsidRPr="004A6E8F" w:rsidDel="00610459">
                <w:rPr>
                  <w:rFonts w:ascii="Times New Roman" w:hAnsi="Times New Roman"/>
                  <w:sz w:val="24"/>
                  <w:szCs w:val="24"/>
                  <w:rPrChange w:id="1014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Окончание</w:delText>
              </w:r>
            </w:del>
          </w:p>
        </w:tc>
      </w:tr>
      <w:tr w:rsidR="000912A8" w:rsidRPr="004A6E8F" w14:paraId="340B0D1D" w14:textId="77777777" w:rsidTr="00565474">
        <w:trPr>
          <w:trPrChange w:id="1015" w:author="Анастасия" w:date="2019-09-18T20:48:00Z">
            <w:trPr>
              <w:gridBefore w:val="1"/>
            </w:trPr>
          </w:trPrChange>
        </w:trPr>
        <w:tc>
          <w:tcPr>
            <w:tcW w:w="755" w:type="dxa"/>
            <w:vAlign w:val="center"/>
            <w:tcPrChange w:id="1016" w:author="Анастасия" w:date="2019-09-18T20:48:00Z">
              <w:tcPr>
                <w:tcW w:w="756" w:type="dxa"/>
                <w:gridSpan w:val="2"/>
                <w:vAlign w:val="center"/>
              </w:tcPr>
            </w:tcPrChange>
          </w:tcPr>
          <w:p w14:paraId="0B37BF90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rPrChange w:id="1017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  <w:rPrChange w:id="1018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>1.</w:t>
            </w:r>
          </w:p>
        </w:tc>
        <w:tc>
          <w:tcPr>
            <w:tcW w:w="2290" w:type="dxa"/>
            <w:vAlign w:val="center"/>
            <w:tcPrChange w:id="1019" w:author="Анастасия" w:date="2019-09-18T20:48:00Z">
              <w:tcPr>
                <w:tcW w:w="2292" w:type="dxa"/>
                <w:gridSpan w:val="3"/>
                <w:vAlign w:val="center"/>
              </w:tcPr>
            </w:tcPrChange>
          </w:tcPr>
          <w:p w14:paraId="74BCA025" w14:textId="77777777" w:rsidR="000912A8" w:rsidRPr="004A6E8F" w:rsidRDefault="000912A8" w:rsidP="004A4608">
            <w:pPr>
              <w:spacing w:line="288" w:lineRule="auto"/>
              <w:rPr>
                <w:rFonts w:ascii="Times New Roman" w:hAnsi="Times New Roman"/>
                <w:b/>
                <w:sz w:val="24"/>
                <w:szCs w:val="24"/>
                <w:rPrChange w:id="1020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  <w:rPrChange w:id="1021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 xml:space="preserve">Подготовительный этап </w:t>
            </w:r>
          </w:p>
        </w:tc>
        <w:tc>
          <w:tcPr>
            <w:tcW w:w="1941" w:type="dxa"/>
            <w:vAlign w:val="center"/>
            <w:tcPrChange w:id="1022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0358AB6C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rPrChange w:id="1023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</w:pPr>
          </w:p>
        </w:tc>
        <w:tc>
          <w:tcPr>
            <w:tcW w:w="1404" w:type="dxa"/>
            <w:vAlign w:val="center"/>
            <w:tcPrChange w:id="1024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7BB50AFF" w14:textId="65B6B918" w:rsidR="000912A8" w:rsidRPr="004A6E8F" w:rsidRDefault="00012AB4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rPrChange w:id="1025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</w:pPr>
            <w:ins w:id="1026" w:author="Анастасия" w:date="2019-09-18T21:06:00Z">
              <w:r w:rsidRPr="004A6E8F">
                <w:rPr>
                  <w:rFonts w:ascii="Times New Roman" w:hAnsi="Times New Roman"/>
                  <w:b/>
                  <w:sz w:val="24"/>
                  <w:szCs w:val="24"/>
                  <w:rPrChange w:id="1027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t>18</w:t>
              </w:r>
            </w:ins>
            <w:del w:id="1028" w:author="Анастасия" w:date="2019-09-18T21:06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  <w:rPrChange w:id="1029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delText>19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  <w:rPrChange w:id="1030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>.0</w:t>
            </w:r>
            <w:ins w:id="1031" w:author="Анастасия" w:date="2019-09-18T21:06:00Z">
              <w:r w:rsidRPr="004A6E8F">
                <w:rPr>
                  <w:rFonts w:ascii="Times New Roman" w:hAnsi="Times New Roman"/>
                  <w:b/>
                  <w:sz w:val="24"/>
                  <w:szCs w:val="24"/>
                  <w:rPrChange w:id="1032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t>9</w:t>
              </w:r>
            </w:ins>
            <w:del w:id="1033" w:author="Анастасия" w:date="2019-09-18T21:06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  <w:rPrChange w:id="1034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delText>2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  <w:rPrChange w:id="1035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>.2019</w:t>
            </w:r>
          </w:p>
        </w:tc>
        <w:tc>
          <w:tcPr>
            <w:tcW w:w="1530" w:type="dxa"/>
            <w:vAlign w:val="center"/>
            <w:tcPrChange w:id="1036" w:author="Анастасия" w:date="2019-09-18T20:48:00Z">
              <w:tcPr>
                <w:tcW w:w="1277" w:type="dxa"/>
                <w:gridSpan w:val="3"/>
                <w:vAlign w:val="center"/>
              </w:tcPr>
            </w:tcPrChange>
          </w:tcPr>
          <w:p w14:paraId="6B73E4C0" w14:textId="2B30A954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rPrChange w:id="1037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  <w:rPrChange w:id="1038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>1</w:t>
            </w:r>
            <w:ins w:id="1039" w:author="Анастасия" w:date="2019-09-18T21:07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  <w:rPrChange w:id="1040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t>5</w:t>
              </w:r>
            </w:ins>
            <w:del w:id="1041" w:author="Анастасия" w:date="2019-09-18T21:07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  <w:rPrChange w:id="1042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delText>9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  <w:rPrChange w:id="1043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>.</w:t>
            </w:r>
            <w:ins w:id="1044" w:author="Анастасия" w:date="2019-09-18T21:06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  <w:rPrChange w:id="1045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t>10</w:t>
              </w:r>
            </w:ins>
            <w:del w:id="1046" w:author="Анастасия" w:date="2019-09-18T21:06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  <w:rPrChange w:id="1047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delText>03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  <w:rPrChange w:id="1048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>.2019</w:t>
            </w:r>
          </w:p>
        </w:tc>
        <w:tc>
          <w:tcPr>
            <w:tcW w:w="1880" w:type="dxa"/>
            <w:vAlign w:val="center"/>
            <w:tcPrChange w:id="1049" w:author="Анастасия" w:date="2019-09-18T20:48:00Z">
              <w:tcPr>
                <w:tcW w:w="2178" w:type="dxa"/>
                <w:gridSpan w:val="2"/>
                <w:vAlign w:val="center"/>
              </w:tcPr>
            </w:tcPrChange>
          </w:tcPr>
          <w:p w14:paraId="581B8D5D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rPrChange w:id="1050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</w:pPr>
          </w:p>
        </w:tc>
      </w:tr>
      <w:tr w:rsidR="000912A8" w:rsidRPr="004A6E8F" w14:paraId="6F7FBFA7" w14:textId="77777777" w:rsidTr="00565474">
        <w:trPr>
          <w:trPrChange w:id="1051" w:author="Анастасия" w:date="2019-09-18T20:48:00Z">
            <w:trPr>
              <w:gridBefore w:val="1"/>
            </w:trPr>
          </w:trPrChange>
        </w:trPr>
        <w:tc>
          <w:tcPr>
            <w:tcW w:w="755" w:type="dxa"/>
            <w:vAlign w:val="center"/>
            <w:tcPrChange w:id="1052" w:author="Анастасия" w:date="2019-09-18T20:48:00Z">
              <w:tcPr>
                <w:tcW w:w="756" w:type="dxa"/>
                <w:gridSpan w:val="2"/>
                <w:vAlign w:val="center"/>
              </w:tcPr>
            </w:tcPrChange>
          </w:tcPr>
          <w:p w14:paraId="2702F3B1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053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054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1.1</w:t>
            </w:r>
          </w:p>
        </w:tc>
        <w:tc>
          <w:tcPr>
            <w:tcW w:w="2290" w:type="dxa"/>
            <w:vAlign w:val="center"/>
            <w:tcPrChange w:id="1055" w:author="Анастасия" w:date="2019-09-18T20:48:00Z">
              <w:tcPr>
                <w:tcW w:w="2292" w:type="dxa"/>
                <w:gridSpan w:val="3"/>
                <w:vAlign w:val="center"/>
              </w:tcPr>
            </w:tcPrChange>
          </w:tcPr>
          <w:p w14:paraId="374BA531" w14:textId="59191681" w:rsidR="009C039B" w:rsidRPr="004A6E8F" w:rsidRDefault="000912A8" w:rsidP="004A4608">
            <w:pPr>
              <w:spacing w:line="288" w:lineRule="auto"/>
              <w:rPr>
                <w:rFonts w:ascii="Times New Roman" w:hAnsi="Times New Roman"/>
                <w:sz w:val="24"/>
                <w:szCs w:val="24"/>
                <w:rPrChange w:id="1056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057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Подготовка обзора на существующие подходы распознавания лиц</w:t>
            </w:r>
            <w:ins w:id="1058" w:author="Анастасия" w:date="2019-09-18T20:48:00Z"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1059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 xml:space="preserve"> с использованием </w:t>
              </w:r>
              <w:r w:rsidR="00565474" w:rsidRPr="004A6E8F">
                <w:rPr>
                  <w:rFonts w:ascii="Times New Roman" w:hAnsi="Times New Roman"/>
                  <w:sz w:val="24"/>
                  <w:szCs w:val="24"/>
                  <w:lang w:val="en-US"/>
                  <w:rPrChange w:id="1060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RGBD</w:t>
              </w:r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1061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1062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камеры</w:t>
              </w:r>
            </w:ins>
            <w:ins w:id="1063" w:author="Анастасия" w:date="2019-09-22T21:41:00Z">
              <w:r w:rsidR="009C039B">
                <w:rPr>
                  <w:rFonts w:ascii="Times New Roman" w:hAnsi="Times New Roman"/>
                  <w:sz w:val="24"/>
                  <w:szCs w:val="24"/>
                </w:rPr>
                <w:t>.</w:t>
              </w:r>
            </w:ins>
          </w:p>
        </w:tc>
        <w:tc>
          <w:tcPr>
            <w:tcW w:w="1941" w:type="dxa"/>
            <w:vAlign w:val="center"/>
            <w:tcPrChange w:id="1064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6C0D251C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065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066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исполнитель</w:t>
            </w:r>
          </w:p>
        </w:tc>
        <w:tc>
          <w:tcPr>
            <w:tcW w:w="1404" w:type="dxa"/>
            <w:vAlign w:val="center"/>
            <w:tcPrChange w:id="1067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4F559AFB" w14:textId="26735B6C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068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069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1</w:t>
            </w:r>
            <w:ins w:id="1070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  <w:rPrChange w:id="1071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8</w:t>
              </w:r>
            </w:ins>
            <w:del w:id="1072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  <w:rPrChange w:id="1073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9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074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.0</w:t>
            </w:r>
            <w:ins w:id="1075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  <w:rPrChange w:id="1076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9</w:t>
              </w:r>
            </w:ins>
            <w:del w:id="1077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  <w:rPrChange w:id="1078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079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.2019</w:t>
            </w:r>
          </w:p>
        </w:tc>
        <w:tc>
          <w:tcPr>
            <w:tcW w:w="1530" w:type="dxa"/>
            <w:vAlign w:val="center"/>
            <w:tcPrChange w:id="1080" w:author="Анастасия" w:date="2019-09-18T20:48:00Z">
              <w:tcPr>
                <w:tcW w:w="1277" w:type="dxa"/>
                <w:gridSpan w:val="3"/>
                <w:vAlign w:val="center"/>
              </w:tcPr>
            </w:tcPrChange>
          </w:tcPr>
          <w:p w14:paraId="22277A1C" w14:textId="020FB576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081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082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1</w:t>
            </w:r>
            <w:ins w:id="1083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  <w:rPrChange w:id="1084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5</w:t>
              </w:r>
            </w:ins>
            <w:del w:id="1085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  <w:rPrChange w:id="1086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087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.</w:t>
            </w:r>
            <w:ins w:id="1088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  <w:rPrChange w:id="1089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10</w:t>
              </w:r>
            </w:ins>
            <w:del w:id="1090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  <w:rPrChange w:id="1091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03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092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.2019</w:t>
            </w:r>
          </w:p>
        </w:tc>
        <w:tc>
          <w:tcPr>
            <w:tcW w:w="1880" w:type="dxa"/>
            <w:vAlign w:val="center"/>
            <w:tcPrChange w:id="1093" w:author="Анастасия" w:date="2019-09-18T20:48:00Z">
              <w:tcPr>
                <w:tcW w:w="2178" w:type="dxa"/>
                <w:gridSpan w:val="2"/>
                <w:vAlign w:val="center"/>
              </w:tcPr>
            </w:tcPrChange>
          </w:tcPr>
          <w:p w14:paraId="5F843F5D" w14:textId="7825E21E" w:rsidR="000912A8" w:rsidRPr="004A6E8F" w:rsidRDefault="000912A8" w:rsidP="00FE568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rPrChange w:id="1094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95" w:author="Анастасия" w:date="2019-09-22T21:49:00Z">
                <w:pPr>
                  <w:overflowPunct w:val="0"/>
                  <w:autoSpaceDE w:val="0"/>
                  <w:autoSpaceDN w:val="0"/>
                  <w:adjustRightInd w:val="0"/>
                  <w:spacing w:after="0" w:line="360" w:lineRule="auto"/>
                  <w:jc w:val="center"/>
                  <w:textAlignment w:val="baseline"/>
                </w:pPr>
              </w:pPrChange>
            </w:pPr>
            <w:r w:rsidRPr="004A6E8F">
              <w:rPr>
                <w:rFonts w:ascii="Times New Roman" w:hAnsi="Times New Roman"/>
                <w:sz w:val="24"/>
                <w:szCs w:val="24"/>
                <w:rPrChange w:id="1096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ПЗ1, ПЗ2, ПЗ3,</w:t>
            </w:r>
            <w:del w:id="1097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  <w:rPrChange w:id="1098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</w:del>
            <w:del w:id="1099" w:author="Анастасия" w:date="2019-09-22T21:48:00Z">
              <w:r w:rsidRPr="004A6E8F" w:rsidDel="009C039B">
                <w:rPr>
                  <w:rFonts w:ascii="Times New Roman" w:hAnsi="Times New Roman"/>
                  <w:sz w:val="24"/>
                  <w:szCs w:val="24"/>
                  <w:rPrChange w:id="1100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ПЗ4, ПЗ5,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101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 xml:space="preserve"> ПЗ6</w:t>
            </w:r>
          </w:p>
        </w:tc>
      </w:tr>
      <w:tr w:rsidR="009C039B" w:rsidRPr="004A6E8F" w14:paraId="42B0F0E6" w14:textId="77777777" w:rsidTr="00565474">
        <w:trPr>
          <w:ins w:id="1102" w:author="Анастасия" w:date="2019-09-22T21:42:00Z"/>
        </w:trPr>
        <w:tc>
          <w:tcPr>
            <w:tcW w:w="755" w:type="dxa"/>
            <w:vAlign w:val="center"/>
          </w:tcPr>
          <w:p w14:paraId="2E291D6D" w14:textId="19168D16" w:rsidR="009C039B" w:rsidRPr="004A6E8F" w:rsidRDefault="009C039B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103" w:author="Анастасия" w:date="2019-09-22T21:42:00Z"/>
                <w:rFonts w:ascii="Times New Roman" w:hAnsi="Times New Roman"/>
                <w:sz w:val="24"/>
                <w:szCs w:val="24"/>
                <w:rPrChange w:id="1104" w:author="Анастасия" w:date="2019-09-22T21:04:00Z">
                  <w:rPr>
                    <w:ins w:id="1105" w:author="Анастасия" w:date="2019-09-22T21:4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106" w:author="Анастасия" w:date="2019-09-22T21:42:00Z">
              <w:r>
                <w:rPr>
                  <w:rFonts w:ascii="Times New Roman" w:hAnsi="Times New Roman"/>
                  <w:sz w:val="24"/>
                  <w:szCs w:val="24"/>
                </w:rPr>
                <w:t>1.2</w:t>
              </w:r>
            </w:ins>
          </w:p>
        </w:tc>
        <w:tc>
          <w:tcPr>
            <w:tcW w:w="2290" w:type="dxa"/>
            <w:vAlign w:val="center"/>
          </w:tcPr>
          <w:p w14:paraId="7A5AAE05" w14:textId="7D5D2309" w:rsidR="009C039B" w:rsidRPr="009C039B" w:rsidRDefault="009C039B" w:rsidP="00FE5688">
            <w:pPr>
              <w:spacing w:line="288" w:lineRule="auto"/>
              <w:rPr>
                <w:ins w:id="1107" w:author="Анастасия" w:date="2019-09-22T21:42:00Z"/>
                <w:rFonts w:ascii="Times New Roman" w:hAnsi="Times New Roman"/>
                <w:sz w:val="24"/>
                <w:szCs w:val="24"/>
                <w:rPrChange w:id="1108" w:author="Анастасия" w:date="2019-09-22T21:42:00Z">
                  <w:rPr>
                    <w:ins w:id="1109" w:author="Анастасия" w:date="2019-09-22T21:42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10" w:author="Анастасия" w:date="2019-09-22T21:48:00Z">
                <w:pPr>
                  <w:spacing w:line="288" w:lineRule="auto"/>
                </w:pPr>
              </w:pPrChange>
            </w:pPr>
            <w:ins w:id="1111" w:author="Анастасия" w:date="2019-09-22T21:48:00Z">
              <w:r>
                <w:rPr>
                  <w:rFonts w:ascii="Times New Roman" w:hAnsi="Times New Roman"/>
                  <w:sz w:val="24"/>
                  <w:szCs w:val="24"/>
                </w:rPr>
                <w:t xml:space="preserve">Обзор существующих датасетов, </w:t>
              </w:r>
              <w:r w:rsidR="00FE5688">
                <w:rPr>
                  <w:rFonts w:ascii="Times New Roman" w:hAnsi="Times New Roman"/>
                  <w:sz w:val="24"/>
                  <w:szCs w:val="24"/>
                </w:rPr>
                <w:t>обзор</w:t>
              </w:r>
              <w:r w:rsidRPr="009D5653">
                <w:rPr>
                  <w:rFonts w:ascii="Times New Roman" w:hAnsi="Times New Roman"/>
                  <w:sz w:val="24"/>
                  <w:szCs w:val="24"/>
                </w:rPr>
                <w:t xml:space="preserve"> на подходы к организации тестовых и тренировочных данных, а также способов их формирования.</w:t>
              </w:r>
            </w:ins>
          </w:p>
        </w:tc>
        <w:tc>
          <w:tcPr>
            <w:tcW w:w="1941" w:type="dxa"/>
            <w:vAlign w:val="center"/>
          </w:tcPr>
          <w:p w14:paraId="03D2E457" w14:textId="3A5583ED" w:rsidR="009C039B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12" w:author="Анастасия" w:date="2019-09-22T21:42:00Z"/>
                <w:rFonts w:ascii="Times New Roman" w:hAnsi="Times New Roman"/>
                <w:sz w:val="24"/>
                <w:szCs w:val="24"/>
                <w:rPrChange w:id="1113" w:author="Анастасия" w:date="2019-09-22T21:04:00Z">
                  <w:rPr>
                    <w:ins w:id="1114" w:author="Анастасия" w:date="2019-09-22T21:4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115" w:author="Анастасия" w:date="2019-09-22T21:49:00Z">
              <w:r w:rsidRPr="009D5653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</w:tcPr>
          <w:p w14:paraId="4C8E8E15" w14:textId="67C24FBD" w:rsidR="009C039B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16" w:author="Анастасия" w:date="2019-09-22T21:42:00Z"/>
                <w:rFonts w:ascii="Times New Roman" w:hAnsi="Times New Roman"/>
                <w:sz w:val="24"/>
                <w:szCs w:val="24"/>
                <w:rPrChange w:id="1117" w:author="Анастасия" w:date="2019-09-22T21:04:00Z">
                  <w:rPr>
                    <w:ins w:id="1118" w:author="Анастасия" w:date="2019-09-22T21:4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119" w:author="Анастасия" w:date="2019-09-22T21:49:00Z">
              <w:r w:rsidRPr="009D5653">
                <w:rPr>
                  <w:rFonts w:ascii="Times New Roman" w:hAnsi="Times New Roman"/>
                  <w:sz w:val="24"/>
                  <w:szCs w:val="24"/>
                </w:rPr>
                <w:t>18.09.2019</w:t>
              </w:r>
            </w:ins>
          </w:p>
        </w:tc>
        <w:tc>
          <w:tcPr>
            <w:tcW w:w="1530" w:type="dxa"/>
            <w:vAlign w:val="center"/>
          </w:tcPr>
          <w:p w14:paraId="13EDA97A" w14:textId="247A0531" w:rsidR="009C039B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20" w:author="Анастасия" w:date="2019-09-22T21:42:00Z"/>
                <w:rFonts w:ascii="Times New Roman" w:hAnsi="Times New Roman"/>
                <w:sz w:val="24"/>
                <w:szCs w:val="24"/>
                <w:rPrChange w:id="1121" w:author="Анастасия" w:date="2019-09-22T21:04:00Z">
                  <w:rPr>
                    <w:ins w:id="1122" w:author="Анастасия" w:date="2019-09-22T21:4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123" w:author="Анастасия" w:date="2019-09-22T21:49:00Z">
              <w:r>
                <w:rPr>
                  <w:rFonts w:ascii="Times New Roman" w:hAnsi="Times New Roman"/>
                  <w:sz w:val="24"/>
                  <w:szCs w:val="24"/>
                </w:rPr>
                <w:t>02.10.2019</w:t>
              </w:r>
            </w:ins>
          </w:p>
        </w:tc>
        <w:tc>
          <w:tcPr>
            <w:tcW w:w="1880" w:type="dxa"/>
            <w:vAlign w:val="center"/>
          </w:tcPr>
          <w:p w14:paraId="1F8B6BBD" w14:textId="749C2F17" w:rsidR="009C039B" w:rsidRPr="004A6E8F" w:rsidRDefault="00FE5688" w:rsidP="004A460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ins w:id="1124" w:author="Анастасия" w:date="2019-09-22T21:42:00Z"/>
                <w:rFonts w:ascii="Times New Roman" w:hAnsi="Times New Roman"/>
                <w:sz w:val="24"/>
                <w:szCs w:val="24"/>
                <w:rPrChange w:id="1125" w:author="Анастасия" w:date="2019-09-22T21:04:00Z">
                  <w:rPr>
                    <w:ins w:id="1126" w:author="Анастасия" w:date="2019-09-22T21:4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127" w:author="Анастасия" w:date="2019-09-22T21:49:00Z">
              <w:r>
                <w:rPr>
                  <w:rFonts w:ascii="Times New Roman" w:hAnsi="Times New Roman"/>
                  <w:sz w:val="24"/>
                  <w:szCs w:val="24"/>
                </w:rPr>
                <w:t>ПЗ5</w:t>
              </w:r>
            </w:ins>
          </w:p>
        </w:tc>
      </w:tr>
      <w:tr w:rsidR="000912A8" w:rsidRPr="004A6E8F" w14:paraId="55DAA925" w14:textId="77777777" w:rsidTr="00565474">
        <w:trPr>
          <w:trPrChange w:id="1128" w:author="Анастасия" w:date="2019-09-18T20:48:00Z">
            <w:trPr>
              <w:gridBefore w:val="1"/>
            </w:trPr>
          </w:trPrChange>
        </w:trPr>
        <w:tc>
          <w:tcPr>
            <w:tcW w:w="755" w:type="dxa"/>
            <w:vAlign w:val="center"/>
            <w:tcPrChange w:id="1129" w:author="Анастасия" w:date="2019-09-18T20:48:00Z">
              <w:tcPr>
                <w:tcW w:w="756" w:type="dxa"/>
                <w:gridSpan w:val="2"/>
                <w:vAlign w:val="center"/>
              </w:tcPr>
            </w:tcPrChange>
          </w:tcPr>
          <w:p w14:paraId="12E866F3" w14:textId="11095F6A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130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131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1.</w:t>
            </w:r>
            <w:ins w:id="1132" w:author="Анастасия" w:date="2019-09-22T21:54:00Z">
              <w:r w:rsidR="007A5F5C">
                <w:rPr>
                  <w:rFonts w:ascii="Times New Roman" w:hAnsi="Times New Roman"/>
                  <w:sz w:val="24"/>
                  <w:szCs w:val="24"/>
                </w:rPr>
                <w:t>3</w:t>
              </w:r>
            </w:ins>
            <w:del w:id="1133" w:author="Анастасия" w:date="2019-09-22T21:54:00Z">
              <w:r w:rsidRPr="004A6E8F" w:rsidDel="007A5F5C">
                <w:rPr>
                  <w:rFonts w:ascii="Times New Roman" w:hAnsi="Times New Roman"/>
                  <w:sz w:val="24"/>
                  <w:szCs w:val="24"/>
                  <w:rPrChange w:id="1134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</w:delText>
              </w:r>
            </w:del>
          </w:p>
        </w:tc>
        <w:tc>
          <w:tcPr>
            <w:tcW w:w="2290" w:type="dxa"/>
            <w:vAlign w:val="center"/>
            <w:tcPrChange w:id="1135" w:author="Анастасия" w:date="2019-09-18T20:48:00Z">
              <w:tcPr>
                <w:tcW w:w="2292" w:type="dxa"/>
                <w:gridSpan w:val="3"/>
                <w:vAlign w:val="center"/>
              </w:tcPr>
            </w:tcPrChange>
          </w:tcPr>
          <w:p w14:paraId="78C246B9" w14:textId="3821FF68" w:rsidR="000912A8" w:rsidRPr="004A6E8F" w:rsidRDefault="000912A8">
            <w:pPr>
              <w:spacing w:line="288" w:lineRule="auto"/>
              <w:rPr>
                <w:rFonts w:ascii="Times New Roman" w:hAnsi="Times New Roman"/>
                <w:sz w:val="24"/>
                <w:szCs w:val="24"/>
                <w:rPrChange w:id="1136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1137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  <w:rPrChange w:id="1138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Подготовка обзора на существующие подходы к организации тестовы</w:delText>
              </w:r>
            </w:del>
            <w:del w:id="1139" w:author="Анастасия" w:date="2019-09-18T20:49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140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е</w:delText>
              </w:r>
            </w:del>
            <w:del w:id="1141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  <w:rPrChange w:id="1142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 xml:space="preserve"> и тренировочных данных, а также </w:delText>
              </w:r>
            </w:del>
            <w:del w:id="1143" w:author="Анастасия" w:date="2019-09-18T20:49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144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 xml:space="preserve">к </w:delText>
              </w:r>
            </w:del>
            <w:del w:id="1145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  <w:rPrChange w:id="1146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их формировани</w:delText>
              </w:r>
            </w:del>
            <w:del w:id="1147" w:author="Анастасия" w:date="2019-09-18T20:49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148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ю</w:delText>
              </w:r>
            </w:del>
            <w:del w:id="1149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  <w:rPrChange w:id="1150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.</w:delText>
              </w:r>
            </w:del>
            <w:ins w:id="1151" w:author="Анастасия" w:date="2019-09-22T21:49:00Z">
              <w:r w:rsidR="00FE5688">
                <w:rPr>
                  <w:rFonts w:ascii="Times New Roman" w:hAnsi="Times New Roman"/>
                  <w:sz w:val="24"/>
                  <w:szCs w:val="24"/>
                </w:rPr>
                <w:t>Обзор способов реализации антиспуфинга</w:t>
              </w:r>
            </w:ins>
            <w:r w:rsidRPr="004A6E8F">
              <w:rPr>
                <w:rFonts w:ascii="Times New Roman" w:hAnsi="Times New Roman"/>
                <w:sz w:val="24"/>
                <w:szCs w:val="24"/>
                <w:rPrChange w:id="1152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 xml:space="preserve"> </w:t>
            </w:r>
          </w:p>
        </w:tc>
        <w:tc>
          <w:tcPr>
            <w:tcW w:w="1941" w:type="dxa"/>
            <w:vAlign w:val="center"/>
            <w:tcPrChange w:id="1153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50202E3A" w14:textId="77777777" w:rsidR="000912A8" w:rsidRPr="004A6E8F" w:rsidRDefault="000912A8" w:rsidP="004A4608">
            <w:pPr>
              <w:jc w:val="center"/>
              <w:rPr>
                <w:rFonts w:ascii="Times New Roman" w:hAnsi="Times New Roman"/>
                <w:sz w:val="24"/>
                <w:szCs w:val="24"/>
                <w:rPrChange w:id="1154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155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исполнитель</w:t>
            </w:r>
          </w:p>
        </w:tc>
        <w:tc>
          <w:tcPr>
            <w:tcW w:w="1404" w:type="dxa"/>
            <w:vAlign w:val="center"/>
            <w:tcPrChange w:id="1156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7D9A4D32" w14:textId="4325828D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157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158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1</w:t>
            </w:r>
            <w:ins w:id="1159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  <w:rPrChange w:id="1160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8</w:t>
              </w:r>
            </w:ins>
            <w:del w:id="1161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  <w:rPrChange w:id="1162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163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.0</w:t>
            </w:r>
            <w:ins w:id="1164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  <w:rPrChange w:id="1165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9</w:t>
              </w:r>
            </w:ins>
            <w:del w:id="1166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  <w:rPrChange w:id="1167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3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168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.2019</w:t>
            </w:r>
          </w:p>
        </w:tc>
        <w:tc>
          <w:tcPr>
            <w:tcW w:w="1530" w:type="dxa"/>
            <w:vAlign w:val="center"/>
            <w:tcPrChange w:id="1169" w:author="Анастасия" w:date="2019-09-18T20:48:00Z">
              <w:tcPr>
                <w:tcW w:w="1277" w:type="dxa"/>
                <w:gridSpan w:val="3"/>
                <w:vAlign w:val="center"/>
              </w:tcPr>
            </w:tcPrChange>
          </w:tcPr>
          <w:p w14:paraId="2390671C" w14:textId="1AF84326" w:rsidR="000912A8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170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171" w:author="Анастасия" w:date="2019-09-22T21:49:00Z">
              <w:r>
                <w:rPr>
                  <w:rFonts w:ascii="Times New Roman" w:hAnsi="Times New Roman"/>
                  <w:sz w:val="24"/>
                  <w:szCs w:val="24"/>
                </w:rPr>
                <w:t>02</w:t>
              </w:r>
            </w:ins>
            <w:del w:id="1172" w:author="Анастасия" w:date="2019-09-22T21:49:00Z">
              <w:r w:rsidR="000912A8" w:rsidRPr="004A6E8F" w:rsidDel="00FE5688">
                <w:rPr>
                  <w:rFonts w:ascii="Times New Roman" w:hAnsi="Times New Roman"/>
                  <w:sz w:val="24"/>
                  <w:szCs w:val="24"/>
                  <w:rPrChange w:id="1173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1</w:delText>
              </w:r>
            </w:del>
            <w:del w:id="1174" w:author="Анастасия" w:date="2019-09-18T21:07:00Z">
              <w:r w:rsidR="000912A8" w:rsidRPr="004A6E8F" w:rsidDel="00012AB4">
                <w:rPr>
                  <w:rFonts w:ascii="Times New Roman" w:hAnsi="Times New Roman"/>
                  <w:sz w:val="24"/>
                  <w:szCs w:val="24"/>
                  <w:rPrChange w:id="1175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9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  <w:rPrChange w:id="1176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.</w:t>
            </w:r>
            <w:ins w:id="1177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  <w:rPrChange w:id="1178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10</w:t>
              </w:r>
            </w:ins>
            <w:del w:id="1179" w:author="Анастасия" w:date="2019-09-18T21:07:00Z">
              <w:r w:rsidR="000912A8" w:rsidRPr="004A6E8F" w:rsidDel="00012AB4">
                <w:rPr>
                  <w:rFonts w:ascii="Times New Roman" w:hAnsi="Times New Roman"/>
                  <w:sz w:val="24"/>
                  <w:szCs w:val="24"/>
                  <w:rPrChange w:id="1180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03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  <w:rPrChange w:id="1181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.2019</w:t>
            </w:r>
          </w:p>
        </w:tc>
        <w:tc>
          <w:tcPr>
            <w:tcW w:w="1880" w:type="dxa"/>
            <w:vAlign w:val="center"/>
            <w:tcPrChange w:id="1182" w:author="Анастасия" w:date="2019-09-18T20:48:00Z">
              <w:tcPr>
                <w:tcW w:w="2178" w:type="dxa"/>
                <w:gridSpan w:val="2"/>
                <w:vAlign w:val="center"/>
              </w:tcPr>
            </w:tcPrChange>
          </w:tcPr>
          <w:p w14:paraId="75D05F08" w14:textId="63145872" w:rsidR="000912A8" w:rsidRPr="004A6E8F" w:rsidRDefault="00FE5688" w:rsidP="00FE568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183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84" w:author="Анастасия" w:date="2019-09-22T21:49:00Z">
                <w:pPr>
                  <w:tabs>
                    <w:tab w:val="left" w:pos="900"/>
                  </w:tabs>
                  <w:spacing w:line="288" w:lineRule="auto"/>
                  <w:jc w:val="center"/>
                </w:pPr>
              </w:pPrChange>
            </w:pPr>
            <w:ins w:id="1185" w:author="Анастасия" w:date="2019-09-22T21:41:00Z">
              <w:r>
                <w:rPr>
                  <w:rFonts w:ascii="Times New Roman" w:hAnsi="Times New Roman"/>
                  <w:sz w:val="24"/>
                  <w:szCs w:val="24"/>
                </w:rPr>
                <w:t>ПЗ5</w:t>
              </w:r>
            </w:ins>
            <w:del w:id="1186" w:author="Анастасия" w:date="2019-09-22T21:41:00Z">
              <w:r w:rsidR="000912A8" w:rsidRPr="004A6E8F" w:rsidDel="009C039B">
                <w:rPr>
                  <w:rFonts w:ascii="Times New Roman" w:hAnsi="Times New Roman"/>
                  <w:sz w:val="24"/>
                  <w:szCs w:val="24"/>
                  <w:rPrChange w:id="1187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ПЗ по тестовому базису</w:delText>
              </w:r>
            </w:del>
          </w:p>
        </w:tc>
      </w:tr>
      <w:tr w:rsidR="000912A8" w:rsidRPr="004A6E8F" w14:paraId="29A56677" w14:textId="77777777" w:rsidTr="00565474">
        <w:trPr>
          <w:trPrChange w:id="1188" w:author="Анастасия" w:date="2019-09-18T20:48:00Z">
            <w:trPr>
              <w:gridBefore w:val="1"/>
            </w:trPr>
          </w:trPrChange>
        </w:trPr>
        <w:tc>
          <w:tcPr>
            <w:tcW w:w="755" w:type="dxa"/>
            <w:vAlign w:val="center"/>
            <w:tcPrChange w:id="1189" w:author="Анастасия" w:date="2019-09-18T20:48:00Z">
              <w:tcPr>
                <w:tcW w:w="756" w:type="dxa"/>
                <w:gridSpan w:val="2"/>
                <w:vAlign w:val="center"/>
              </w:tcPr>
            </w:tcPrChange>
          </w:tcPr>
          <w:p w14:paraId="4097D85E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  <w:rPrChange w:id="1190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  <w:lang w:val="en-US"/>
                  </w:rPr>
                </w:rPrChange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  <w:rPrChange w:id="1191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>2</w:t>
            </w:r>
            <w:r w:rsidRPr="004A6E8F">
              <w:rPr>
                <w:rFonts w:ascii="Times New Roman" w:hAnsi="Times New Roman"/>
                <w:b/>
                <w:sz w:val="24"/>
                <w:szCs w:val="24"/>
                <w:lang w:val="en-US"/>
                <w:rPrChange w:id="1192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  <w:lang w:val="en-US"/>
                  </w:rPr>
                </w:rPrChange>
              </w:rPr>
              <w:t>.</w:t>
            </w:r>
          </w:p>
        </w:tc>
        <w:tc>
          <w:tcPr>
            <w:tcW w:w="2290" w:type="dxa"/>
            <w:vAlign w:val="center"/>
            <w:tcPrChange w:id="1193" w:author="Анастасия" w:date="2019-09-18T20:48:00Z">
              <w:tcPr>
                <w:tcW w:w="2292" w:type="dxa"/>
                <w:gridSpan w:val="3"/>
                <w:vAlign w:val="center"/>
              </w:tcPr>
            </w:tcPrChange>
          </w:tcPr>
          <w:p w14:paraId="1C546584" w14:textId="77777777" w:rsidR="000912A8" w:rsidRPr="004A6E8F" w:rsidRDefault="000912A8" w:rsidP="004A4608">
            <w:pPr>
              <w:spacing w:line="288" w:lineRule="auto"/>
              <w:rPr>
                <w:rFonts w:ascii="Times New Roman" w:hAnsi="Times New Roman"/>
                <w:b/>
                <w:sz w:val="24"/>
                <w:szCs w:val="24"/>
                <w:rPrChange w:id="1194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  <w:rPrChange w:id="1195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>Разработка системы</w:t>
            </w:r>
          </w:p>
        </w:tc>
        <w:tc>
          <w:tcPr>
            <w:tcW w:w="1941" w:type="dxa"/>
            <w:vAlign w:val="center"/>
            <w:tcPrChange w:id="1196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6CC74AD9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rPrChange w:id="1197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</w:pPr>
          </w:p>
        </w:tc>
        <w:tc>
          <w:tcPr>
            <w:tcW w:w="1404" w:type="dxa"/>
            <w:vAlign w:val="center"/>
            <w:tcPrChange w:id="1198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348F5521" w14:textId="69869370" w:rsidR="000912A8" w:rsidRPr="004A6E8F" w:rsidRDefault="00012AB4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rPrChange w:id="1199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</w:pPr>
            <w:ins w:id="1200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  <w:rPrChange w:id="1201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t>07</w:t>
              </w:r>
            </w:ins>
            <w:del w:id="1202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  <w:lang w:val="en-US"/>
                  <w:rPrChange w:id="1203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  <w:lang w:val="en-US"/>
                    </w:rPr>
                  </w:rPrChange>
                </w:rPr>
                <w:delText>0</w:delText>
              </w:r>
            </w:del>
            <w:del w:id="1204" w:author="Анастасия" w:date="2019-09-18T21:07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  <w:lang w:val="en-US"/>
                  <w:rPrChange w:id="1205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  <w:lang w:val="en-US"/>
                    </w:rPr>
                  </w:rPrChange>
                </w:rPr>
                <w:delText>5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  <w:rPrChange w:id="1206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>.</w:t>
            </w:r>
            <w:ins w:id="1207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  <w:rPrChange w:id="1208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t>10</w:t>
              </w:r>
            </w:ins>
            <w:del w:id="1209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  <w:rPrChange w:id="1210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delText>03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  <w:rPrChange w:id="1211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>.2019</w:t>
            </w:r>
          </w:p>
        </w:tc>
        <w:tc>
          <w:tcPr>
            <w:tcW w:w="1530" w:type="dxa"/>
            <w:vAlign w:val="center"/>
            <w:tcPrChange w:id="1212" w:author="Анастасия" w:date="2019-09-18T20:48:00Z">
              <w:tcPr>
                <w:tcW w:w="1277" w:type="dxa"/>
                <w:gridSpan w:val="3"/>
                <w:vAlign w:val="center"/>
              </w:tcPr>
            </w:tcPrChange>
          </w:tcPr>
          <w:p w14:paraId="79C194D9" w14:textId="41B8FCD2" w:rsidR="000912A8" w:rsidRPr="004A6E8F" w:rsidRDefault="00012AB4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rPrChange w:id="1213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</w:pPr>
            <w:ins w:id="1214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  <w:rPrChange w:id="1215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t>27</w:t>
              </w:r>
            </w:ins>
            <w:del w:id="1216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  <w:rPrChange w:id="1217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delText>21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  <w:rPrChange w:id="1218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>.</w:t>
            </w:r>
            <w:ins w:id="1219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  <w:rPrChange w:id="1220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t>12</w:t>
              </w:r>
            </w:ins>
            <w:del w:id="1221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  <w:rPrChange w:id="1222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delText>05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  <w:rPrChange w:id="1223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>.2019</w:t>
            </w:r>
          </w:p>
        </w:tc>
        <w:tc>
          <w:tcPr>
            <w:tcW w:w="1880" w:type="dxa"/>
            <w:vAlign w:val="center"/>
            <w:tcPrChange w:id="1224" w:author="Анастасия" w:date="2019-09-18T20:48:00Z">
              <w:tcPr>
                <w:tcW w:w="2178" w:type="dxa"/>
                <w:gridSpan w:val="2"/>
                <w:vAlign w:val="center"/>
              </w:tcPr>
            </w:tcPrChange>
          </w:tcPr>
          <w:p w14:paraId="12783C13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rPrChange w:id="1225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</w:pPr>
          </w:p>
        </w:tc>
      </w:tr>
      <w:tr w:rsidR="000912A8" w:rsidRPr="004A6E8F" w14:paraId="23C959E9" w14:textId="77777777" w:rsidTr="00565474">
        <w:trPr>
          <w:trPrChange w:id="1226" w:author="Анастасия" w:date="2019-09-18T20:48:00Z">
            <w:trPr>
              <w:gridBefore w:val="1"/>
            </w:trPr>
          </w:trPrChange>
        </w:trPr>
        <w:tc>
          <w:tcPr>
            <w:tcW w:w="755" w:type="dxa"/>
            <w:vAlign w:val="center"/>
            <w:tcPrChange w:id="1227" w:author="Анастасия" w:date="2019-09-18T20:48:00Z">
              <w:tcPr>
                <w:tcW w:w="756" w:type="dxa"/>
                <w:gridSpan w:val="2"/>
                <w:vAlign w:val="center"/>
              </w:tcPr>
            </w:tcPrChange>
          </w:tcPr>
          <w:p w14:paraId="4958BA99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228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229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2.1</w:t>
            </w:r>
          </w:p>
        </w:tc>
        <w:tc>
          <w:tcPr>
            <w:tcW w:w="2290" w:type="dxa"/>
            <w:vAlign w:val="center"/>
            <w:tcPrChange w:id="1230" w:author="Анастасия" w:date="2019-09-18T20:48:00Z">
              <w:tcPr>
                <w:tcW w:w="2292" w:type="dxa"/>
                <w:gridSpan w:val="3"/>
                <w:vAlign w:val="center"/>
              </w:tcPr>
            </w:tcPrChange>
          </w:tcPr>
          <w:p w14:paraId="6BFB517A" w14:textId="77777777" w:rsidR="000912A8" w:rsidRPr="004A6E8F" w:rsidRDefault="000912A8" w:rsidP="004A4608">
            <w:pPr>
              <w:spacing w:line="288" w:lineRule="auto"/>
              <w:rPr>
                <w:rFonts w:ascii="Times New Roman" w:hAnsi="Times New Roman"/>
                <w:sz w:val="24"/>
                <w:szCs w:val="24"/>
                <w:rPrChange w:id="1231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232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Подготовка документации по разрабатываемой системе</w:t>
            </w:r>
          </w:p>
        </w:tc>
        <w:tc>
          <w:tcPr>
            <w:tcW w:w="1941" w:type="dxa"/>
            <w:vAlign w:val="center"/>
            <w:tcPrChange w:id="1233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2371A39E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234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235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исполнитель</w:t>
            </w:r>
          </w:p>
        </w:tc>
        <w:tc>
          <w:tcPr>
            <w:tcW w:w="1404" w:type="dxa"/>
            <w:vAlign w:val="center"/>
            <w:tcPrChange w:id="1236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599EA642" w14:textId="5D2DE330" w:rsidR="000912A8" w:rsidRPr="004A6E8F" w:rsidRDefault="007F146E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237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238" w:author="Анастасия" w:date="2019-09-22T21:50:00Z">
              <w:r>
                <w:rPr>
                  <w:rFonts w:ascii="Times New Roman" w:hAnsi="Times New Roman"/>
                  <w:sz w:val="24"/>
                  <w:szCs w:val="24"/>
                </w:rPr>
                <w:t>22</w:t>
              </w:r>
            </w:ins>
            <w:del w:id="1239" w:author="Анастасия" w:date="2019-09-22T21:50:00Z">
              <w:r w:rsidR="000912A8" w:rsidRPr="004A6E8F" w:rsidDel="007F146E">
                <w:rPr>
                  <w:rFonts w:ascii="Times New Roman" w:hAnsi="Times New Roman"/>
                  <w:sz w:val="24"/>
                  <w:szCs w:val="24"/>
                  <w:rPrChange w:id="1240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  <w:del w:id="1241" w:author="Анастасия" w:date="2019-09-18T21:09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  <w:rPrChange w:id="1242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5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  <w:rPrChange w:id="1243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.</w:t>
            </w:r>
            <w:ins w:id="1244" w:author="Анастасия" w:date="2019-09-22T21:50:00Z">
              <w:r>
                <w:rPr>
                  <w:rFonts w:ascii="Times New Roman" w:hAnsi="Times New Roman"/>
                  <w:sz w:val="24"/>
                  <w:szCs w:val="24"/>
                </w:rPr>
                <w:t>09</w:t>
              </w:r>
            </w:ins>
            <w:del w:id="1245" w:author="Анастасия" w:date="2019-09-18T21:09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  <w:rPrChange w:id="1246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02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  <w:rPrChange w:id="1247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.2019</w:t>
            </w:r>
          </w:p>
        </w:tc>
        <w:tc>
          <w:tcPr>
            <w:tcW w:w="1530" w:type="dxa"/>
            <w:vAlign w:val="center"/>
            <w:tcPrChange w:id="1248" w:author="Анастасия" w:date="2019-09-18T20:48:00Z">
              <w:tcPr>
                <w:tcW w:w="1277" w:type="dxa"/>
                <w:gridSpan w:val="3"/>
                <w:vAlign w:val="center"/>
              </w:tcPr>
            </w:tcPrChange>
          </w:tcPr>
          <w:p w14:paraId="365D2538" w14:textId="2CB6E3E8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249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250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20.</w:t>
            </w:r>
            <w:ins w:id="1251" w:author="Анастасия" w:date="2019-09-18T21:09:00Z">
              <w:r w:rsidR="00686FB0" w:rsidRPr="004A6E8F">
                <w:rPr>
                  <w:rFonts w:ascii="Times New Roman" w:hAnsi="Times New Roman"/>
                  <w:sz w:val="24"/>
                  <w:szCs w:val="24"/>
                  <w:rPrChange w:id="1252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12</w:t>
              </w:r>
            </w:ins>
            <w:del w:id="1253" w:author="Анастасия" w:date="2019-09-18T21:09:00Z">
              <w:r w:rsidRPr="004A6E8F" w:rsidDel="00686FB0">
                <w:rPr>
                  <w:rFonts w:ascii="Times New Roman" w:hAnsi="Times New Roman"/>
                  <w:sz w:val="24"/>
                  <w:szCs w:val="24"/>
                  <w:rPrChange w:id="1254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05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255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.2019</w:t>
            </w:r>
          </w:p>
        </w:tc>
        <w:tc>
          <w:tcPr>
            <w:tcW w:w="1880" w:type="dxa"/>
            <w:vAlign w:val="center"/>
            <w:tcPrChange w:id="1256" w:author="Анастасия" w:date="2019-09-18T20:48:00Z">
              <w:tcPr>
                <w:tcW w:w="2178" w:type="dxa"/>
                <w:gridSpan w:val="2"/>
                <w:vAlign w:val="center"/>
              </w:tcPr>
            </w:tcPrChange>
          </w:tcPr>
          <w:p w14:paraId="2E6996C2" w14:textId="2837F4E9" w:rsidR="000912A8" w:rsidRPr="004A6E8F" w:rsidRDefault="000912A8" w:rsidP="007F146E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rPrChange w:id="1257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pPrChange w:id="1258" w:author="Анастасия" w:date="2019-09-22T21:50:00Z">
                <w:pPr>
                  <w:overflowPunct w:val="0"/>
                  <w:autoSpaceDE w:val="0"/>
                  <w:autoSpaceDN w:val="0"/>
                  <w:adjustRightInd w:val="0"/>
                  <w:spacing w:after="0" w:line="360" w:lineRule="auto"/>
                  <w:jc w:val="center"/>
                  <w:textAlignment w:val="baseline"/>
                </w:pPr>
              </w:pPrChange>
            </w:pPr>
            <w:r w:rsidRPr="004A6E8F">
              <w:rPr>
                <w:rFonts w:ascii="Times New Roman" w:hAnsi="Times New Roman"/>
                <w:sz w:val="24"/>
                <w:szCs w:val="24"/>
                <w:rPrChange w:id="1259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ПЗ по технологическому стеку,</w:t>
            </w:r>
            <w:r w:rsidRPr="004A6E8F">
              <w:rPr>
                <w:rFonts w:ascii="Times New Roman" w:hAnsi="Times New Roman"/>
                <w:b/>
                <w:sz w:val="24"/>
                <w:szCs w:val="24"/>
                <w:rPrChange w:id="1260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 xml:space="preserve"> </w:t>
            </w:r>
            <w:r w:rsidRPr="004A6E8F">
              <w:rPr>
                <w:rFonts w:ascii="Times New Roman" w:hAnsi="Times New Roman"/>
                <w:sz w:val="24"/>
                <w:szCs w:val="24"/>
                <w:rPrChange w:id="1261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>ПЗ по входным и выходным данным и ограничения,</w:t>
            </w:r>
            <w:ins w:id="1262" w:author="Анастасия" w:date="2019-09-22T21:52:00Z">
              <w:r w:rsidR="007A5F5C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  <w:r w:rsidRPr="004A6E8F">
              <w:rPr>
                <w:rFonts w:ascii="Times New Roman" w:hAnsi="Times New Roman"/>
                <w:sz w:val="24"/>
                <w:szCs w:val="24"/>
                <w:rPrChange w:id="1263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lastRenderedPageBreak/>
              <w:t xml:space="preserve">РСП, РО, ПМИ, Отчет по </w:t>
            </w:r>
            <w:del w:id="1264" w:author="Анастасия" w:date="2019-09-22T21:50:00Z">
              <w:r w:rsidRPr="004A6E8F" w:rsidDel="007F146E">
                <w:rPr>
                  <w:rFonts w:ascii="Times New Roman" w:hAnsi="Times New Roman"/>
                  <w:sz w:val="24"/>
                  <w:szCs w:val="24"/>
                  <w:rPrChange w:id="1265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НИР</w:delText>
              </w:r>
            </w:del>
            <w:ins w:id="1266" w:author="Анастасия" w:date="2019-09-22T21:50:00Z">
              <w:r w:rsidR="007F146E">
                <w:rPr>
                  <w:rFonts w:ascii="Times New Roman" w:hAnsi="Times New Roman"/>
                  <w:sz w:val="24"/>
                  <w:szCs w:val="24"/>
                </w:rPr>
                <w:t>ОКР</w:t>
              </w:r>
            </w:ins>
          </w:p>
        </w:tc>
      </w:tr>
      <w:tr w:rsidR="00BD1E67" w:rsidRPr="004A6E8F" w14:paraId="2D749388" w14:textId="77777777" w:rsidTr="00565474">
        <w:trPr>
          <w:ins w:id="1267" w:author="Баландина София" w:date="2019-03-18T22:07:00Z"/>
          <w:trPrChange w:id="1268" w:author="Анастасия" w:date="2019-09-18T20:48:00Z">
            <w:trPr>
              <w:gridBefore w:val="1"/>
            </w:trPr>
          </w:trPrChange>
        </w:trPr>
        <w:tc>
          <w:tcPr>
            <w:tcW w:w="755" w:type="dxa"/>
            <w:vAlign w:val="center"/>
            <w:tcPrChange w:id="1269" w:author="Анастасия" w:date="2019-09-18T20:48:00Z">
              <w:tcPr>
                <w:tcW w:w="756" w:type="dxa"/>
                <w:gridSpan w:val="2"/>
                <w:vAlign w:val="center"/>
              </w:tcPr>
            </w:tcPrChange>
          </w:tcPr>
          <w:p w14:paraId="38B98D62" w14:textId="0CFB178D" w:rsidR="00BD1E67" w:rsidRPr="004A6E8F" w:rsidRDefault="00BD1E67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270" w:author="Баландина София" w:date="2019-03-18T22:07:00Z"/>
                <w:rFonts w:ascii="Times New Roman" w:hAnsi="Times New Roman"/>
                <w:sz w:val="24"/>
                <w:szCs w:val="24"/>
                <w:rPrChange w:id="1271" w:author="Анастасия" w:date="2019-09-22T21:04:00Z">
                  <w:rPr>
                    <w:ins w:id="1272" w:author="Баландина София" w:date="2019-03-18T22:07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273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  <w:rPrChange w:id="1274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lastRenderedPageBreak/>
                <w:t>2.2</w:t>
              </w:r>
            </w:ins>
          </w:p>
        </w:tc>
        <w:tc>
          <w:tcPr>
            <w:tcW w:w="2290" w:type="dxa"/>
            <w:vAlign w:val="center"/>
            <w:tcPrChange w:id="1275" w:author="Анастасия" w:date="2019-09-18T20:48:00Z">
              <w:tcPr>
                <w:tcW w:w="2292" w:type="dxa"/>
                <w:gridSpan w:val="3"/>
                <w:vAlign w:val="center"/>
              </w:tcPr>
            </w:tcPrChange>
          </w:tcPr>
          <w:p w14:paraId="4171C4EA" w14:textId="69824C07" w:rsidR="00BD1E67" w:rsidRPr="004A6E8F" w:rsidRDefault="00BD1E67" w:rsidP="004A4608">
            <w:pPr>
              <w:spacing w:line="288" w:lineRule="auto"/>
              <w:rPr>
                <w:ins w:id="1276" w:author="Баландина София" w:date="2019-03-18T22:07:00Z"/>
                <w:rFonts w:ascii="Times New Roman" w:hAnsi="Times New Roman"/>
                <w:sz w:val="24"/>
                <w:szCs w:val="24"/>
                <w:rPrChange w:id="1277" w:author="Анастасия" w:date="2019-09-22T21:04:00Z">
                  <w:rPr>
                    <w:ins w:id="1278" w:author="Баландина София" w:date="2019-03-18T22:07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279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  <w:rPrChange w:id="1280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Формирование тренировочного и тестового набора данных</w:t>
              </w:r>
            </w:ins>
          </w:p>
        </w:tc>
        <w:tc>
          <w:tcPr>
            <w:tcW w:w="1941" w:type="dxa"/>
            <w:vAlign w:val="center"/>
            <w:tcPrChange w:id="1281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449C1674" w14:textId="109734C8" w:rsidR="00BD1E67" w:rsidRPr="004A6E8F" w:rsidRDefault="00BD1E67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82" w:author="Баландина София" w:date="2019-03-18T22:07:00Z"/>
                <w:rFonts w:ascii="Times New Roman" w:hAnsi="Times New Roman"/>
                <w:sz w:val="24"/>
                <w:szCs w:val="24"/>
                <w:rPrChange w:id="1283" w:author="Анастасия" w:date="2019-09-22T21:04:00Z">
                  <w:rPr>
                    <w:ins w:id="1284" w:author="Баландина София" w:date="2019-03-18T22:07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285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  <w:rPrChange w:id="1286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  <w:tcPrChange w:id="1287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33164AFD" w14:textId="04FD6E9F" w:rsidR="00BD1E67" w:rsidRPr="004A6E8F" w:rsidRDefault="00686FB0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88" w:author="Баландина София" w:date="2019-03-18T22:07:00Z"/>
                <w:rFonts w:ascii="Times New Roman" w:hAnsi="Times New Roman"/>
                <w:sz w:val="24"/>
                <w:szCs w:val="24"/>
                <w:rPrChange w:id="1289" w:author="Анастасия" w:date="2019-09-22T21:04:00Z">
                  <w:rPr>
                    <w:ins w:id="1290" w:author="Баландина София" w:date="2019-03-18T22:07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291" w:author="Анастасия" w:date="2019-09-18T21:09:00Z">
              <w:r w:rsidRPr="004A6E8F">
                <w:rPr>
                  <w:rFonts w:ascii="Times New Roman" w:hAnsi="Times New Roman"/>
                  <w:sz w:val="24"/>
                  <w:szCs w:val="24"/>
                  <w:rPrChange w:id="1292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01</w:t>
              </w:r>
            </w:ins>
            <w:ins w:id="1293" w:author="Баландина София" w:date="2019-03-18T22:08:00Z">
              <w:del w:id="1294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  <w:rPrChange w:id="1295" w:author="Анастасия" w:date="2019-09-22T21:04:00Z">
                      <w:rPr>
                        <w:rFonts w:ascii="Times New Roman" w:hAnsi="Times New Roman"/>
                        <w:sz w:val="24"/>
                        <w:szCs w:val="24"/>
                      </w:rPr>
                    </w:rPrChange>
                  </w:rPr>
                  <w:delText>18</w:delText>
                </w:r>
              </w:del>
            </w:ins>
            <w:ins w:id="1296" w:author="Баландина София" w:date="2019-03-18T22:07:00Z">
              <w:r w:rsidR="00BD1E67" w:rsidRPr="004A6E8F">
                <w:rPr>
                  <w:rFonts w:ascii="Times New Roman" w:hAnsi="Times New Roman"/>
                  <w:sz w:val="24"/>
                  <w:szCs w:val="24"/>
                  <w:rPrChange w:id="1297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.</w:t>
              </w:r>
            </w:ins>
            <w:ins w:id="1298" w:author="Анастасия" w:date="2019-09-18T21:09:00Z">
              <w:r w:rsidRPr="004A6E8F">
                <w:rPr>
                  <w:rFonts w:ascii="Times New Roman" w:hAnsi="Times New Roman"/>
                  <w:sz w:val="24"/>
                  <w:szCs w:val="24"/>
                  <w:rPrChange w:id="1299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10</w:t>
              </w:r>
            </w:ins>
            <w:ins w:id="1300" w:author="Баландина София" w:date="2019-03-18T22:07:00Z">
              <w:del w:id="1301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  <w:rPrChange w:id="1302" w:author="Анастасия" w:date="2019-09-22T21:04:00Z">
                      <w:rPr>
                        <w:rFonts w:ascii="Times New Roman" w:hAnsi="Times New Roman"/>
                        <w:sz w:val="24"/>
                        <w:szCs w:val="24"/>
                      </w:rPr>
                    </w:rPrChange>
                  </w:rPr>
                  <w:delText>03</w:delText>
                </w:r>
              </w:del>
              <w:r w:rsidR="00BD1E67" w:rsidRPr="004A6E8F">
                <w:rPr>
                  <w:rFonts w:ascii="Times New Roman" w:hAnsi="Times New Roman"/>
                  <w:sz w:val="24"/>
                  <w:szCs w:val="24"/>
                  <w:rPrChange w:id="1303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.2019</w:t>
              </w:r>
            </w:ins>
          </w:p>
        </w:tc>
        <w:tc>
          <w:tcPr>
            <w:tcW w:w="1530" w:type="dxa"/>
            <w:vAlign w:val="center"/>
            <w:tcPrChange w:id="1304" w:author="Анастасия" w:date="2019-09-18T20:48:00Z">
              <w:tcPr>
                <w:tcW w:w="1277" w:type="dxa"/>
                <w:gridSpan w:val="3"/>
                <w:vAlign w:val="center"/>
              </w:tcPr>
            </w:tcPrChange>
          </w:tcPr>
          <w:p w14:paraId="7947A67F" w14:textId="057002E6" w:rsidR="00BD1E67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305" w:author="Баландина София" w:date="2019-03-18T22:07:00Z"/>
                <w:rFonts w:ascii="Times New Roman" w:hAnsi="Times New Roman"/>
                <w:sz w:val="24"/>
                <w:szCs w:val="24"/>
                <w:rPrChange w:id="1306" w:author="Анастасия" w:date="2019-09-22T21:04:00Z">
                  <w:rPr>
                    <w:ins w:id="1307" w:author="Баландина София" w:date="2019-03-18T22:07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308" w:author="Анастасия" w:date="2019-09-18T21:09:00Z">
              <w:r>
                <w:rPr>
                  <w:rFonts w:ascii="Times New Roman" w:hAnsi="Times New Roman"/>
                  <w:sz w:val="24"/>
                  <w:szCs w:val="24"/>
                  <w:rPrChange w:id="1309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20</w:t>
              </w:r>
            </w:ins>
            <w:ins w:id="1310" w:author="Баландина София" w:date="2019-03-18T22:08:00Z">
              <w:del w:id="1311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  <w:rPrChange w:id="1312" w:author="Анастасия" w:date="2019-09-22T21:04:00Z">
                      <w:rPr>
                        <w:rFonts w:ascii="Times New Roman" w:hAnsi="Times New Roman"/>
                        <w:sz w:val="24"/>
                        <w:szCs w:val="24"/>
                      </w:rPr>
                    </w:rPrChange>
                  </w:rPr>
                  <w:delText>18</w:delText>
                </w:r>
              </w:del>
              <w:r w:rsidR="00BD1E67" w:rsidRPr="004A6E8F">
                <w:rPr>
                  <w:rFonts w:ascii="Times New Roman" w:hAnsi="Times New Roman"/>
                  <w:sz w:val="24"/>
                  <w:szCs w:val="24"/>
                  <w:rPrChange w:id="1313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.</w:t>
              </w:r>
            </w:ins>
            <w:ins w:id="1314" w:author="Анастасия" w:date="2019-09-18T21:09:00Z">
              <w:r w:rsidR="00686FB0" w:rsidRPr="004A6E8F">
                <w:rPr>
                  <w:rFonts w:ascii="Times New Roman" w:hAnsi="Times New Roman"/>
                  <w:sz w:val="24"/>
                  <w:szCs w:val="24"/>
                  <w:rPrChange w:id="1315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10</w:t>
              </w:r>
            </w:ins>
            <w:ins w:id="1316" w:author="Баландина София" w:date="2019-03-18T22:08:00Z">
              <w:del w:id="1317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  <w:rPrChange w:id="1318" w:author="Анастасия" w:date="2019-09-22T21:04:00Z">
                      <w:rPr>
                        <w:rFonts w:ascii="Times New Roman" w:hAnsi="Times New Roman"/>
                        <w:sz w:val="24"/>
                        <w:szCs w:val="24"/>
                      </w:rPr>
                    </w:rPrChange>
                  </w:rPr>
                  <w:delText>04</w:delText>
                </w:r>
              </w:del>
              <w:r w:rsidR="00BD1E67" w:rsidRPr="004A6E8F">
                <w:rPr>
                  <w:rFonts w:ascii="Times New Roman" w:hAnsi="Times New Roman"/>
                  <w:sz w:val="24"/>
                  <w:szCs w:val="24"/>
                  <w:rPrChange w:id="1319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.2019</w:t>
              </w:r>
            </w:ins>
          </w:p>
        </w:tc>
        <w:tc>
          <w:tcPr>
            <w:tcW w:w="1880" w:type="dxa"/>
            <w:vAlign w:val="center"/>
            <w:tcPrChange w:id="1320" w:author="Анастасия" w:date="2019-09-18T20:48:00Z">
              <w:tcPr>
                <w:tcW w:w="2178" w:type="dxa"/>
                <w:gridSpan w:val="2"/>
                <w:vAlign w:val="center"/>
              </w:tcPr>
            </w:tcPrChange>
          </w:tcPr>
          <w:p w14:paraId="4CCB4721" w14:textId="07EAEBEB" w:rsidR="00BD1E67" w:rsidRPr="004A6E8F" w:rsidRDefault="00BD1E67" w:rsidP="004A460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ins w:id="1321" w:author="Баландина София" w:date="2019-03-18T22:07:00Z"/>
                <w:rFonts w:ascii="Times New Roman" w:hAnsi="Times New Roman"/>
                <w:sz w:val="24"/>
                <w:szCs w:val="24"/>
                <w:rPrChange w:id="1322" w:author="Анастасия" w:date="2019-09-22T21:04:00Z">
                  <w:rPr>
                    <w:ins w:id="1323" w:author="Баландина София" w:date="2019-03-18T22:07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324" w:author="Баландина София" w:date="2019-03-18T22:08:00Z">
              <w:r w:rsidRPr="004A6E8F">
                <w:rPr>
                  <w:rFonts w:ascii="Times New Roman" w:hAnsi="Times New Roman"/>
                  <w:sz w:val="24"/>
                  <w:szCs w:val="24"/>
                  <w:rPrChange w:id="1325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Тренировочный и тестовый набор данных</w:t>
              </w:r>
            </w:ins>
          </w:p>
        </w:tc>
      </w:tr>
      <w:tr w:rsidR="000912A8" w:rsidRPr="004A6E8F" w14:paraId="462A7969" w14:textId="77777777" w:rsidTr="00565474">
        <w:trPr>
          <w:trPrChange w:id="1326" w:author="Анастасия" w:date="2019-09-18T20:48:00Z">
            <w:trPr>
              <w:gridBefore w:val="1"/>
            </w:trPr>
          </w:trPrChange>
        </w:trPr>
        <w:tc>
          <w:tcPr>
            <w:tcW w:w="755" w:type="dxa"/>
            <w:vAlign w:val="center"/>
            <w:tcPrChange w:id="1327" w:author="Анастасия" w:date="2019-09-18T20:48:00Z">
              <w:tcPr>
                <w:tcW w:w="756" w:type="dxa"/>
                <w:gridSpan w:val="2"/>
                <w:vAlign w:val="center"/>
              </w:tcPr>
            </w:tcPrChange>
          </w:tcPr>
          <w:p w14:paraId="7E8AF36B" w14:textId="049728F4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328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329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2.</w:t>
            </w:r>
            <w:ins w:id="1330" w:author="Баландина София" w:date="2019-03-18T22:10:00Z">
              <w:r w:rsidR="00610459" w:rsidRPr="004A6E8F">
                <w:rPr>
                  <w:rFonts w:ascii="Times New Roman" w:hAnsi="Times New Roman"/>
                  <w:sz w:val="24"/>
                  <w:szCs w:val="24"/>
                  <w:rPrChange w:id="1331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3</w:t>
              </w:r>
            </w:ins>
            <w:del w:id="1332" w:author="Баландина София" w:date="2019-03-18T22:10:00Z">
              <w:r w:rsidRPr="004A6E8F" w:rsidDel="00610459">
                <w:rPr>
                  <w:rFonts w:ascii="Times New Roman" w:hAnsi="Times New Roman"/>
                  <w:sz w:val="24"/>
                  <w:szCs w:val="24"/>
                  <w:rPrChange w:id="1333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</w:delText>
              </w:r>
            </w:del>
          </w:p>
        </w:tc>
        <w:tc>
          <w:tcPr>
            <w:tcW w:w="2290" w:type="dxa"/>
            <w:vAlign w:val="center"/>
            <w:tcPrChange w:id="1334" w:author="Анастасия" w:date="2019-09-18T20:48:00Z">
              <w:tcPr>
                <w:tcW w:w="2292" w:type="dxa"/>
                <w:gridSpan w:val="3"/>
                <w:vAlign w:val="center"/>
              </w:tcPr>
            </w:tcPrChange>
          </w:tcPr>
          <w:p w14:paraId="33A93D6B" w14:textId="77777777" w:rsidR="000912A8" w:rsidRPr="004A6E8F" w:rsidRDefault="000912A8" w:rsidP="004A4608">
            <w:pPr>
              <w:widowControl w:val="0"/>
              <w:suppressAutoHyphens/>
              <w:rPr>
                <w:rFonts w:ascii="Times New Roman" w:hAnsi="Times New Roman"/>
                <w:sz w:val="24"/>
                <w:szCs w:val="24"/>
                <w:rPrChange w:id="1335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336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 xml:space="preserve">Разработка модуля для детектирования и распознавания лиц. </w:t>
            </w:r>
          </w:p>
        </w:tc>
        <w:tc>
          <w:tcPr>
            <w:tcW w:w="1941" w:type="dxa"/>
            <w:vAlign w:val="center"/>
            <w:tcPrChange w:id="1337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7EA5FAEC" w14:textId="77777777" w:rsidR="000912A8" w:rsidRPr="004A6E8F" w:rsidRDefault="000912A8" w:rsidP="004A4608">
            <w:pPr>
              <w:jc w:val="center"/>
              <w:rPr>
                <w:rFonts w:ascii="Times New Roman" w:hAnsi="Times New Roman"/>
                <w:kern w:val="2"/>
                <w:sz w:val="24"/>
                <w:szCs w:val="24"/>
                <w:lang w:bidi="hi-IN"/>
                <w:rPrChange w:id="1338" w:author="Анастасия" w:date="2019-09-22T21:04:00Z">
                  <w:rPr>
                    <w:rFonts w:ascii="Times New Roman" w:hAnsi="Times New Roman"/>
                    <w:kern w:val="2"/>
                    <w:sz w:val="24"/>
                    <w:szCs w:val="24"/>
                    <w:lang w:bidi="hi-IN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339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исполнитель</w:t>
            </w:r>
          </w:p>
        </w:tc>
        <w:tc>
          <w:tcPr>
            <w:tcW w:w="1404" w:type="dxa"/>
            <w:vAlign w:val="center"/>
            <w:tcPrChange w:id="1340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409833C2" w14:textId="18ABC97F" w:rsidR="000912A8" w:rsidRPr="004A6E8F" w:rsidRDefault="00686FB0" w:rsidP="007A5F5C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341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42" w:author="Анастасия" w:date="2019-09-22T21:56:00Z">
                <w:pPr>
                  <w:tabs>
                    <w:tab w:val="left" w:pos="900"/>
                  </w:tabs>
                  <w:spacing w:line="288" w:lineRule="auto"/>
                  <w:jc w:val="center"/>
                </w:pPr>
              </w:pPrChange>
            </w:pPr>
            <w:ins w:id="1343" w:author="Анастасия" w:date="2019-09-18T21:09:00Z">
              <w:r w:rsidRPr="004A6E8F">
                <w:rPr>
                  <w:rFonts w:ascii="Times New Roman" w:hAnsi="Times New Roman"/>
                  <w:sz w:val="24"/>
                  <w:szCs w:val="24"/>
                  <w:rPrChange w:id="1344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0</w:t>
              </w:r>
            </w:ins>
            <w:ins w:id="1345" w:author="Анастасия" w:date="2019-09-22T21:56:00Z">
              <w:r w:rsidR="007A5F5C">
                <w:rPr>
                  <w:rFonts w:ascii="Times New Roman" w:hAnsi="Times New Roman"/>
                  <w:sz w:val="24"/>
                  <w:szCs w:val="24"/>
                </w:rPr>
                <w:t>8</w:t>
              </w:r>
            </w:ins>
            <w:del w:id="1346" w:author="Анастасия" w:date="2019-09-18T21:09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  <w:rPrChange w:id="1347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16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  <w:rPrChange w:id="1348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.</w:t>
            </w:r>
            <w:ins w:id="1349" w:author="Анастасия" w:date="2019-09-18T21:09:00Z">
              <w:r w:rsidR="007A5F5C">
                <w:rPr>
                  <w:rFonts w:ascii="Times New Roman" w:hAnsi="Times New Roman"/>
                  <w:sz w:val="24"/>
                  <w:szCs w:val="24"/>
                  <w:rPrChange w:id="1350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10</w:t>
              </w:r>
            </w:ins>
            <w:del w:id="1351" w:author="Анастасия" w:date="2019-09-18T21:09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  <w:rPrChange w:id="1352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04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  <w:rPrChange w:id="1353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.2019</w:t>
            </w:r>
          </w:p>
        </w:tc>
        <w:tc>
          <w:tcPr>
            <w:tcW w:w="1530" w:type="dxa"/>
            <w:vAlign w:val="center"/>
            <w:tcPrChange w:id="1354" w:author="Анастасия" w:date="2019-09-18T20:48:00Z">
              <w:tcPr>
                <w:tcW w:w="1277" w:type="dxa"/>
                <w:gridSpan w:val="3"/>
                <w:vAlign w:val="center"/>
              </w:tcPr>
            </w:tcPrChange>
          </w:tcPr>
          <w:p w14:paraId="2A06756A" w14:textId="79553E03" w:rsidR="000912A8" w:rsidRPr="004A6E8F" w:rsidRDefault="00686FB0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355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356" w:author="Анастасия" w:date="2019-09-18T21:10:00Z">
              <w:r w:rsidRPr="004A6E8F">
                <w:rPr>
                  <w:rFonts w:ascii="Times New Roman" w:hAnsi="Times New Roman"/>
                  <w:sz w:val="24"/>
                  <w:szCs w:val="24"/>
                  <w:rPrChange w:id="1357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15.12</w:t>
              </w:r>
            </w:ins>
            <w:del w:id="1358" w:author="Анастасия" w:date="2019-09-18T21:10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  <w:rPrChange w:id="1359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14.05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  <w:rPrChange w:id="1360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.2019</w:t>
            </w:r>
          </w:p>
        </w:tc>
        <w:tc>
          <w:tcPr>
            <w:tcW w:w="1880" w:type="dxa"/>
            <w:vAlign w:val="center"/>
            <w:tcPrChange w:id="1361" w:author="Анастасия" w:date="2019-09-18T20:48:00Z">
              <w:tcPr>
                <w:tcW w:w="2178" w:type="dxa"/>
                <w:gridSpan w:val="2"/>
                <w:vAlign w:val="center"/>
              </w:tcPr>
            </w:tcPrChange>
          </w:tcPr>
          <w:p w14:paraId="54D3387A" w14:textId="1B222458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362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363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Программный код, Отчет-аннотация</w:t>
            </w:r>
          </w:p>
        </w:tc>
      </w:tr>
      <w:tr w:rsidR="007A5F5C" w:rsidRPr="004A6E8F" w14:paraId="4123AF50" w14:textId="77777777" w:rsidTr="00565474">
        <w:trPr>
          <w:ins w:id="1364" w:author="Анастасия" w:date="2019-09-22T21:53:00Z"/>
        </w:trPr>
        <w:tc>
          <w:tcPr>
            <w:tcW w:w="755" w:type="dxa"/>
            <w:vAlign w:val="center"/>
          </w:tcPr>
          <w:p w14:paraId="2FC0A440" w14:textId="2F9E26B2" w:rsidR="007A5F5C" w:rsidRPr="004A6E8F" w:rsidRDefault="007A5F5C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365" w:author="Анастасия" w:date="2019-09-22T21:53:00Z"/>
                <w:rFonts w:ascii="Times New Roman" w:hAnsi="Times New Roman"/>
                <w:sz w:val="24"/>
                <w:szCs w:val="24"/>
                <w:rPrChange w:id="1366" w:author="Анастасия" w:date="2019-09-22T21:04:00Z">
                  <w:rPr>
                    <w:ins w:id="1367" w:author="Анастасия" w:date="2019-09-22T21:53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368" w:author="Анастасия" w:date="2019-09-22T21:54:00Z">
              <w:r>
                <w:rPr>
                  <w:rFonts w:ascii="Times New Roman" w:hAnsi="Times New Roman"/>
                  <w:sz w:val="24"/>
                  <w:szCs w:val="24"/>
                </w:rPr>
                <w:t>2.4</w:t>
              </w:r>
            </w:ins>
          </w:p>
        </w:tc>
        <w:tc>
          <w:tcPr>
            <w:tcW w:w="2290" w:type="dxa"/>
            <w:vAlign w:val="center"/>
          </w:tcPr>
          <w:p w14:paraId="0C69FD13" w14:textId="0B09EDA2" w:rsidR="007A5F5C" w:rsidRPr="004A6E8F" w:rsidRDefault="007A5F5C" w:rsidP="004A4608">
            <w:pPr>
              <w:widowControl w:val="0"/>
              <w:suppressAutoHyphens/>
              <w:rPr>
                <w:ins w:id="1369" w:author="Анастасия" w:date="2019-09-22T21:53:00Z"/>
                <w:rFonts w:ascii="Times New Roman" w:hAnsi="Times New Roman"/>
                <w:sz w:val="24"/>
                <w:szCs w:val="24"/>
                <w:rPrChange w:id="1370" w:author="Анастасия" w:date="2019-09-22T21:04:00Z">
                  <w:rPr>
                    <w:ins w:id="1371" w:author="Анастасия" w:date="2019-09-22T21:53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372" w:author="Анастасия" w:date="2019-09-22T21:54:00Z">
              <w:r>
                <w:rPr>
                  <w:rFonts w:ascii="Times New Roman" w:hAnsi="Times New Roman"/>
                  <w:sz w:val="24"/>
                  <w:szCs w:val="24"/>
                </w:rPr>
                <w:t>Разработка модуля добавления лиц в базу данных распознавания</w:t>
              </w:r>
            </w:ins>
          </w:p>
        </w:tc>
        <w:tc>
          <w:tcPr>
            <w:tcW w:w="1941" w:type="dxa"/>
            <w:vAlign w:val="center"/>
          </w:tcPr>
          <w:p w14:paraId="591E82DD" w14:textId="0D519520" w:rsidR="007A5F5C" w:rsidRPr="004A6E8F" w:rsidRDefault="007A5F5C" w:rsidP="004A4608">
            <w:pPr>
              <w:jc w:val="center"/>
              <w:rPr>
                <w:ins w:id="1373" w:author="Анастасия" w:date="2019-09-22T21:53:00Z"/>
                <w:rFonts w:ascii="Times New Roman" w:hAnsi="Times New Roman"/>
                <w:sz w:val="24"/>
                <w:szCs w:val="24"/>
                <w:rPrChange w:id="1374" w:author="Анастасия" w:date="2019-09-22T21:04:00Z">
                  <w:rPr>
                    <w:ins w:id="1375" w:author="Анастасия" w:date="2019-09-22T21:53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376" w:author="Анастасия" w:date="2019-09-22T21:54:00Z">
              <w:r w:rsidRPr="009D5653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</w:tcPr>
          <w:p w14:paraId="028F44A3" w14:textId="579478D0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377" w:author="Анастасия" w:date="2019-09-22T21:53:00Z"/>
                <w:rFonts w:ascii="Times New Roman" w:hAnsi="Times New Roman"/>
                <w:sz w:val="24"/>
                <w:szCs w:val="24"/>
                <w:rPrChange w:id="1378" w:author="Анастасия" w:date="2019-09-22T21:04:00Z">
                  <w:rPr>
                    <w:ins w:id="1379" w:author="Анастасия" w:date="2019-09-22T21:53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380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0</w:t>
              </w:r>
              <w:r>
                <w:rPr>
                  <w:rFonts w:ascii="Times New Roman" w:hAnsi="Times New Roman"/>
                  <w:sz w:val="24"/>
                  <w:szCs w:val="24"/>
                </w:rPr>
                <w:t>8</w:t>
              </w:r>
              <w:r w:rsidRPr="009D5653">
                <w:rPr>
                  <w:rFonts w:ascii="Times New Roman" w:hAnsi="Times New Roman"/>
                  <w:sz w:val="24"/>
                  <w:szCs w:val="24"/>
                </w:rPr>
                <w:t>.10.2019</w:t>
              </w:r>
            </w:ins>
          </w:p>
        </w:tc>
        <w:tc>
          <w:tcPr>
            <w:tcW w:w="1530" w:type="dxa"/>
            <w:vAlign w:val="center"/>
          </w:tcPr>
          <w:p w14:paraId="4D48C75A" w14:textId="62223F33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381" w:author="Анастасия" w:date="2019-09-22T21:53:00Z"/>
                <w:rFonts w:ascii="Times New Roman" w:hAnsi="Times New Roman"/>
                <w:sz w:val="24"/>
                <w:szCs w:val="24"/>
                <w:rPrChange w:id="1382" w:author="Анастасия" w:date="2019-09-22T21:04:00Z">
                  <w:rPr>
                    <w:ins w:id="1383" w:author="Анастасия" w:date="2019-09-22T21:53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384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15.12.2019</w:t>
              </w:r>
            </w:ins>
          </w:p>
        </w:tc>
        <w:tc>
          <w:tcPr>
            <w:tcW w:w="1880" w:type="dxa"/>
            <w:vAlign w:val="center"/>
          </w:tcPr>
          <w:p w14:paraId="7C14B2FE" w14:textId="2235AFB6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385" w:author="Анастасия" w:date="2019-09-22T21:53:00Z"/>
                <w:rFonts w:ascii="Times New Roman" w:hAnsi="Times New Roman"/>
                <w:sz w:val="24"/>
                <w:szCs w:val="24"/>
                <w:rPrChange w:id="1386" w:author="Анастасия" w:date="2019-09-22T21:04:00Z">
                  <w:rPr>
                    <w:ins w:id="1387" w:author="Анастасия" w:date="2019-09-22T21:53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388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Программный код, Отчет-аннотация</w:t>
              </w:r>
            </w:ins>
          </w:p>
        </w:tc>
      </w:tr>
      <w:tr w:rsidR="000912A8" w:rsidRPr="004A6E8F" w14:paraId="74A078AF" w14:textId="77777777" w:rsidTr="00565474">
        <w:trPr>
          <w:trHeight w:val="496"/>
          <w:trPrChange w:id="1389" w:author="Анастасия" w:date="2019-09-18T20:48:00Z">
            <w:trPr>
              <w:gridBefore w:val="1"/>
              <w:trHeight w:val="496"/>
            </w:trPr>
          </w:trPrChange>
        </w:trPr>
        <w:tc>
          <w:tcPr>
            <w:tcW w:w="755" w:type="dxa"/>
            <w:vAlign w:val="center"/>
            <w:tcPrChange w:id="1390" w:author="Анастасия" w:date="2019-09-18T20:48:00Z">
              <w:tcPr>
                <w:tcW w:w="756" w:type="dxa"/>
                <w:gridSpan w:val="2"/>
                <w:vAlign w:val="center"/>
              </w:tcPr>
            </w:tcPrChange>
          </w:tcPr>
          <w:p w14:paraId="668089DC" w14:textId="613F558D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391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392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2.</w:t>
            </w:r>
            <w:ins w:id="1393" w:author="Анастасия" w:date="2019-09-22T21:54:00Z">
              <w:r w:rsidR="007A5F5C">
                <w:rPr>
                  <w:rFonts w:ascii="Times New Roman" w:hAnsi="Times New Roman"/>
                  <w:sz w:val="24"/>
                  <w:szCs w:val="24"/>
                </w:rPr>
                <w:t>5</w:t>
              </w:r>
            </w:ins>
            <w:ins w:id="1394" w:author="Баландина София" w:date="2019-03-18T22:10:00Z">
              <w:del w:id="1395" w:author="Анастасия" w:date="2019-09-22T21:54:00Z">
                <w:r w:rsidR="00610459" w:rsidRPr="004A6E8F" w:rsidDel="007A5F5C">
                  <w:rPr>
                    <w:rFonts w:ascii="Times New Roman" w:hAnsi="Times New Roman"/>
                    <w:sz w:val="24"/>
                    <w:szCs w:val="24"/>
                    <w:rPrChange w:id="1396" w:author="Анастасия" w:date="2019-09-22T21:04:00Z">
                      <w:rPr>
                        <w:rFonts w:ascii="Times New Roman" w:hAnsi="Times New Roman"/>
                        <w:sz w:val="24"/>
                        <w:szCs w:val="24"/>
                      </w:rPr>
                    </w:rPrChange>
                  </w:rPr>
                  <w:delText>4</w:delText>
                </w:r>
              </w:del>
            </w:ins>
            <w:del w:id="1397" w:author="Баландина София" w:date="2019-03-18T22:10:00Z">
              <w:r w:rsidRPr="004A6E8F" w:rsidDel="00610459">
                <w:rPr>
                  <w:rFonts w:ascii="Times New Roman" w:hAnsi="Times New Roman"/>
                  <w:sz w:val="24"/>
                  <w:szCs w:val="24"/>
                  <w:rPrChange w:id="1398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3</w:delText>
              </w:r>
            </w:del>
          </w:p>
        </w:tc>
        <w:tc>
          <w:tcPr>
            <w:tcW w:w="2290" w:type="dxa"/>
            <w:vAlign w:val="center"/>
            <w:tcPrChange w:id="1399" w:author="Анастасия" w:date="2019-09-18T20:48:00Z">
              <w:tcPr>
                <w:tcW w:w="2292" w:type="dxa"/>
                <w:gridSpan w:val="3"/>
                <w:vAlign w:val="center"/>
              </w:tcPr>
            </w:tcPrChange>
          </w:tcPr>
          <w:p w14:paraId="6C359928" w14:textId="75875E51" w:rsidR="000912A8" w:rsidRPr="007A5F5C" w:rsidRDefault="000912A8" w:rsidP="007A5F5C">
            <w:pPr>
              <w:widowControl w:val="0"/>
              <w:suppressAutoHyphens/>
              <w:rPr>
                <w:rFonts w:ascii="Times New Roman" w:hAnsi="Times New Roman"/>
                <w:sz w:val="24"/>
                <w:szCs w:val="24"/>
                <w:rPrChange w:id="1400" w:author="Анастасия" w:date="2019-09-22T21:52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01" w:author="Анастасия" w:date="2019-09-22T21:54:00Z">
                <w:pPr>
                  <w:widowControl w:val="0"/>
                  <w:suppressAutoHyphens/>
                </w:pPr>
              </w:pPrChange>
            </w:pPr>
            <w:commentRangeStart w:id="1402"/>
            <w:r w:rsidRPr="004A6E8F">
              <w:rPr>
                <w:rFonts w:ascii="Times New Roman" w:hAnsi="Times New Roman"/>
                <w:sz w:val="24"/>
                <w:szCs w:val="24"/>
                <w:rPrChange w:id="1403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Разработка</w:t>
            </w:r>
            <w:ins w:id="1404" w:author="Анастасия" w:date="2019-09-22T21:52:00Z">
              <w:r w:rsidR="007A5F5C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UI</w:t>
              </w:r>
            </w:ins>
            <w:r w:rsidRPr="004A6E8F">
              <w:rPr>
                <w:rFonts w:ascii="Times New Roman" w:hAnsi="Times New Roman"/>
                <w:sz w:val="24"/>
                <w:szCs w:val="24"/>
                <w:rPrChange w:id="1405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 xml:space="preserve"> </w:t>
            </w:r>
            <w:del w:id="1406" w:author="Анастасия" w:date="2019-09-22T21:52:00Z">
              <w:r w:rsidRPr="004A6E8F" w:rsidDel="007A5F5C">
                <w:rPr>
                  <w:rFonts w:ascii="Times New Roman" w:hAnsi="Times New Roman"/>
                  <w:sz w:val="24"/>
                  <w:szCs w:val="24"/>
                  <w:lang w:val="en-US"/>
                  <w:rPrChange w:id="1407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delText>web</w:delText>
              </w:r>
              <w:r w:rsidRPr="004A6E8F" w:rsidDel="007A5F5C">
                <w:rPr>
                  <w:rFonts w:ascii="Times New Roman" w:hAnsi="Times New Roman"/>
                  <w:sz w:val="24"/>
                  <w:szCs w:val="24"/>
                  <w:rPrChange w:id="1408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 xml:space="preserve">-приложения </w:delText>
              </w:r>
              <w:commentRangeEnd w:id="1402"/>
              <w:r w:rsidR="00427F64" w:rsidRPr="004A6E8F" w:rsidDel="007A5F5C">
                <w:rPr>
                  <w:rStyle w:val="af0"/>
                  <w:rFonts w:ascii="Times New Roman" w:hAnsi="Times New Roman"/>
                  <w:sz w:val="24"/>
                  <w:szCs w:val="24"/>
                  <w:rPrChange w:id="1409" w:author="Анастасия" w:date="2019-09-22T21:04:00Z">
                    <w:rPr>
                      <w:rStyle w:val="af0"/>
                    </w:rPr>
                  </w:rPrChange>
                </w:rPr>
                <w:commentReference w:id="1402"/>
              </w:r>
            </w:del>
          </w:p>
        </w:tc>
        <w:tc>
          <w:tcPr>
            <w:tcW w:w="1941" w:type="dxa"/>
            <w:vAlign w:val="center"/>
            <w:tcPrChange w:id="1410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5F41845F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411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412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исполнитель</w:t>
            </w:r>
          </w:p>
        </w:tc>
        <w:tc>
          <w:tcPr>
            <w:tcW w:w="1404" w:type="dxa"/>
            <w:vAlign w:val="center"/>
            <w:tcPrChange w:id="1413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6F801FA1" w14:textId="6522A88A" w:rsidR="000912A8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414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415" w:author="Анастасия" w:date="2019-09-22T21:56:00Z">
              <w:r>
                <w:rPr>
                  <w:rFonts w:ascii="Times New Roman" w:hAnsi="Times New Roman"/>
                  <w:sz w:val="24"/>
                  <w:szCs w:val="24"/>
                </w:rPr>
                <w:t>29</w:t>
              </w:r>
            </w:ins>
            <w:del w:id="1416" w:author="Анастасия" w:date="2019-09-22T21:56:00Z">
              <w:r w:rsidR="000912A8" w:rsidRPr="004A6E8F" w:rsidDel="007A5F5C">
                <w:rPr>
                  <w:rFonts w:ascii="Times New Roman" w:hAnsi="Times New Roman"/>
                  <w:sz w:val="24"/>
                  <w:szCs w:val="24"/>
                  <w:rPrChange w:id="1417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  <w:del w:id="1418" w:author="Анастасия" w:date="2019-09-18T21:10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  <w:rPrChange w:id="1419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9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  <w:rPrChange w:id="1420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.</w:t>
            </w:r>
            <w:ins w:id="1421" w:author="Анастасия" w:date="2019-09-18T21:10:00Z">
              <w:r>
                <w:rPr>
                  <w:rFonts w:ascii="Times New Roman" w:hAnsi="Times New Roman"/>
                  <w:sz w:val="24"/>
                  <w:szCs w:val="24"/>
                  <w:rPrChange w:id="1422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10</w:t>
              </w:r>
            </w:ins>
            <w:del w:id="1423" w:author="Анастасия" w:date="2019-09-18T21:10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  <w:rPrChange w:id="1424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04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  <w:rPrChange w:id="1425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.2019</w:t>
            </w:r>
          </w:p>
        </w:tc>
        <w:tc>
          <w:tcPr>
            <w:tcW w:w="1530" w:type="dxa"/>
            <w:vAlign w:val="center"/>
            <w:tcPrChange w:id="1426" w:author="Анастасия" w:date="2019-09-18T20:48:00Z">
              <w:tcPr>
                <w:tcW w:w="1277" w:type="dxa"/>
                <w:gridSpan w:val="3"/>
                <w:vAlign w:val="center"/>
              </w:tcPr>
            </w:tcPrChange>
          </w:tcPr>
          <w:p w14:paraId="214A4BA4" w14:textId="62EBA220" w:rsidR="000912A8" w:rsidRPr="004A6E8F" w:rsidRDefault="00686FB0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427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428" w:author="Анастасия" w:date="2019-09-18T21:10:00Z">
              <w:r w:rsidRPr="004A6E8F">
                <w:rPr>
                  <w:rFonts w:ascii="Times New Roman" w:hAnsi="Times New Roman"/>
                  <w:sz w:val="24"/>
                  <w:szCs w:val="24"/>
                  <w:rPrChange w:id="1429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15</w:t>
              </w:r>
            </w:ins>
            <w:del w:id="1430" w:author="Анастасия" w:date="2019-09-18T21:10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  <w:rPrChange w:id="1431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20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  <w:rPrChange w:id="1432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.</w:t>
            </w:r>
            <w:ins w:id="1433" w:author="Анастасия" w:date="2019-09-18T21:10:00Z">
              <w:r w:rsidRPr="004A6E8F">
                <w:rPr>
                  <w:rFonts w:ascii="Times New Roman" w:hAnsi="Times New Roman"/>
                  <w:sz w:val="24"/>
                  <w:szCs w:val="24"/>
                  <w:rPrChange w:id="1434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t>12</w:t>
              </w:r>
            </w:ins>
            <w:del w:id="1435" w:author="Анастасия" w:date="2019-09-18T21:10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  <w:rPrChange w:id="1436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05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  <w:rPrChange w:id="1437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.2019</w:t>
            </w:r>
          </w:p>
        </w:tc>
        <w:tc>
          <w:tcPr>
            <w:tcW w:w="1880" w:type="dxa"/>
            <w:vAlign w:val="center"/>
            <w:tcPrChange w:id="1438" w:author="Анастасия" w:date="2019-09-18T20:48:00Z">
              <w:tcPr>
                <w:tcW w:w="2178" w:type="dxa"/>
                <w:gridSpan w:val="2"/>
                <w:vAlign w:val="center"/>
              </w:tcPr>
            </w:tcPrChange>
          </w:tcPr>
          <w:p w14:paraId="3A4498A3" w14:textId="0679F05D" w:rsidR="000912A8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439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440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Программный код, Отчет-аннотация</w:t>
              </w:r>
              <w:r w:rsidRPr="004A6E8F" w:rsidDel="007A5F5C">
                <w:rPr>
                  <w:rFonts w:ascii="Times New Roman" w:hAnsi="Times New Roman"/>
                  <w:sz w:val="24"/>
                  <w:szCs w:val="24"/>
                  <w:lang w:val="en-US"/>
                  <w:rPrChange w:id="1441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del w:id="1442" w:author="Анастасия" w:date="2019-09-22T21:53:00Z">
              <w:r w:rsidR="000912A8" w:rsidRPr="004A6E8F" w:rsidDel="007A5F5C">
                <w:rPr>
                  <w:rFonts w:ascii="Times New Roman" w:hAnsi="Times New Roman"/>
                  <w:sz w:val="24"/>
                  <w:szCs w:val="24"/>
                  <w:lang w:val="en-US"/>
                  <w:rPrChange w:id="1443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delText>Web</w:delText>
              </w:r>
              <w:r w:rsidR="000912A8" w:rsidRPr="004A6E8F" w:rsidDel="007A5F5C">
                <w:rPr>
                  <w:rFonts w:ascii="Times New Roman" w:hAnsi="Times New Roman"/>
                  <w:sz w:val="24"/>
                  <w:szCs w:val="24"/>
                  <w:rPrChange w:id="1444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-приложение</w:delText>
              </w:r>
            </w:del>
          </w:p>
        </w:tc>
      </w:tr>
      <w:tr w:rsidR="007A5F5C" w:rsidRPr="004A6E8F" w14:paraId="42BF2C73" w14:textId="77777777" w:rsidTr="00565474">
        <w:trPr>
          <w:trHeight w:val="496"/>
          <w:ins w:id="1445" w:author="Анастасия" w:date="2019-09-22T21:55:00Z"/>
        </w:trPr>
        <w:tc>
          <w:tcPr>
            <w:tcW w:w="755" w:type="dxa"/>
            <w:vAlign w:val="center"/>
          </w:tcPr>
          <w:p w14:paraId="495626B7" w14:textId="3B18FEF6" w:rsidR="007A5F5C" w:rsidRPr="004A6E8F" w:rsidRDefault="007A5F5C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446" w:author="Анастасия" w:date="2019-09-22T21:55:00Z"/>
                <w:rFonts w:ascii="Times New Roman" w:hAnsi="Times New Roman"/>
                <w:sz w:val="24"/>
                <w:szCs w:val="24"/>
                <w:rPrChange w:id="1447" w:author="Анастасия" w:date="2019-09-22T21:04:00Z">
                  <w:rPr>
                    <w:ins w:id="1448" w:author="Анастасия" w:date="2019-09-22T21:55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449" w:author="Анастасия" w:date="2019-09-22T21:55:00Z">
              <w:r>
                <w:rPr>
                  <w:rFonts w:ascii="Times New Roman" w:hAnsi="Times New Roman"/>
                  <w:sz w:val="24"/>
                  <w:szCs w:val="24"/>
                </w:rPr>
                <w:t>2.6</w:t>
              </w:r>
            </w:ins>
          </w:p>
        </w:tc>
        <w:tc>
          <w:tcPr>
            <w:tcW w:w="2290" w:type="dxa"/>
            <w:vAlign w:val="center"/>
          </w:tcPr>
          <w:p w14:paraId="0918196B" w14:textId="277D3A38" w:rsidR="007A5F5C" w:rsidRPr="004A6E8F" w:rsidRDefault="007A5F5C" w:rsidP="007A5F5C">
            <w:pPr>
              <w:widowControl w:val="0"/>
              <w:suppressAutoHyphens/>
              <w:rPr>
                <w:ins w:id="1450" w:author="Анастасия" w:date="2019-09-22T21:55:00Z"/>
                <w:rFonts w:ascii="Times New Roman" w:hAnsi="Times New Roman"/>
                <w:sz w:val="24"/>
                <w:szCs w:val="24"/>
                <w:rPrChange w:id="1451" w:author="Анастасия" w:date="2019-09-22T21:04:00Z">
                  <w:rPr>
                    <w:ins w:id="1452" w:author="Анастасия" w:date="2019-09-22T21:55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453" w:author="Анастасия" w:date="2019-09-22T21:55:00Z">
              <w:r>
                <w:rPr>
                  <w:rFonts w:ascii="Times New Roman" w:hAnsi="Times New Roman"/>
                  <w:sz w:val="24"/>
                  <w:szCs w:val="24"/>
                </w:rPr>
                <w:t>Добавление функции антиспуфинга</w:t>
              </w:r>
            </w:ins>
          </w:p>
        </w:tc>
        <w:tc>
          <w:tcPr>
            <w:tcW w:w="1941" w:type="dxa"/>
            <w:vAlign w:val="center"/>
          </w:tcPr>
          <w:p w14:paraId="7C93D6AA" w14:textId="3151DC73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454" w:author="Анастасия" w:date="2019-09-22T21:55:00Z"/>
                <w:rFonts w:ascii="Times New Roman" w:hAnsi="Times New Roman"/>
                <w:sz w:val="24"/>
                <w:szCs w:val="24"/>
                <w:rPrChange w:id="1455" w:author="Анастасия" w:date="2019-09-22T21:04:00Z">
                  <w:rPr>
                    <w:ins w:id="1456" w:author="Анастасия" w:date="2019-09-22T21:55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457" w:author="Анастасия" w:date="2019-09-22T21:55:00Z">
              <w:r w:rsidRPr="009D5653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</w:tcPr>
          <w:p w14:paraId="4E9F2BD2" w14:textId="7DA89597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458" w:author="Анастасия" w:date="2019-09-22T21:55:00Z"/>
                <w:rFonts w:ascii="Times New Roman" w:hAnsi="Times New Roman"/>
                <w:sz w:val="24"/>
                <w:szCs w:val="24"/>
                <w:rPrChange w:id="1459" w:author="Анастасия" w:date="2019-09-22T21:04:00Z">
                  <w:rPr>
                    <w:ins w:id="1460" w:author="Анастасия" w:date="2019-09-22T21:55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461" w:author="Анастасия" w:date="2019-09-22T21:57:00Z">
              <w:r>
                <w:rPr>
                  <w:rFonts w:ascii="Times New Roman" w:hAnsi="Times New Roman"/>
                  <w:sz w:val="24"/>
                  <w:szCs w:val="24"/>
                </w:rPr>
                <w:t>05.11.2019</w:t>
              </w:r>
            </w:ins>
          </w:p>
        </w:tc>
        <w:tc>
          <w:tcPr>
            <w:tcW w:w="1530" w:type="dxa"/>
            <w:vAlign w:val="center"/>
          </w:tcPr>
          <w:p w14:paraId="4B60FF10" w14:textId="56DF83D5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462" w:author="Анастасия" w:date="2019-09-22T21:55:00Z"/>
                <w:rFonts w:ascii="Times New Roman" w:hAnsi="Times New Roman"/>
                <w:sz w:val="24"/>
                <w:szCs w:val="24"/>
                <w:rPrChange w:id="1463" w:author="Анастасия" w:date="2019-09-22T21:04:00Z">
                  <w:rPr>
                    <w:ins w:id="1464" w:author="Анастасия" w:date="2019-09-22T21:55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465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15.12.2019</w:t>
              </w:r>
            </w:ins>
          </w:p>
        </w:tc>
        <w:tc>
          <w:tcPr>
            <w:tcW w:w="1880" w:type="dxa"/>
            <w:vAlign w:val="center"/>
          </w:tcPr>
          <w:p w14:paraId="6325F89B" w14:textId="0F06C780" w:rsidR="007A5F5C" w:rsidRPr="009D5653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466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467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Программный код, Отчет-аннотация</w:t>
              </w:r>
            </w:ins>
          </w:p>
        </w:tc>
      </w:tr>
      <w:tr w:rsidR="000912A8" w:rsidRPr="004A6E8F" w14:paraId="1381C400" w14:textId="77777777" w:rsidTr="00565474">
        <w:trPr>
          <w:trPrChange w:id="1468" w:author="Анастасия" w:date="2019-09-18T20:48:00Z">
            <w:trPr>
              <w:gridBefore w:val="1"/>
            </w:trPr>
          </w:trPrChange>
        </w:trPr>
        <w:tc>
          <w:tcPr>
            <w:tcW w:w="755" w:type="dxa"/>
            <w:vAlign w:val="center"/>
            <w:tcPrChange w:id="1469" w:author="Анастасия" w:date="2019-09-18T20:48:00Z">
              <w:tcPr>
                <w:tcW w:w="756" w:type="dxa"/>
                <w:gridSpan w:val="2"/>
                <w:vAlign w:val="center"/>
              </w:tcPr>
            </w:tcPrChange>
          </w:tcPr>
          <w:p w14:paraId="4B42B8C0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470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  <w:rPrChange w:id="1471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>3.</w:t>
            </w:r>
          </w:p>
        </w:tc>
        <w:tc>
          <w:tcPr>
            <w:tcW w:w="2290" w:type="dxa"/>
            <w:vAlign w:val="center"/>
            <w:tcPrChange w:id="1472" w:author="Анастасия" w:date="2019-09-18T20:48:00Z">
              <w:tcPr>
                <w:tcW w:w="2292" w:type="dxa"/>
                <w:gridSpan w:val="3"/>
                <w:vAlign w:val="center"/>
              </w:tcPr>
            </w:tcPrChange>
          </w:tcPr>
          <w:p w14:paraId="59B67C3C" w14:textId="77777777" w:rsidR="000912A8" w:rsidRPr="004A6E8F" w:rsidRDefault="000912A8" w:rsidP="004A4608">
            <w:pPr>
              <w:widowControl w:val="0"/>
              <w:suppressAutoHyphens/>
              <w:rPr>
                <w:rFonts w:ascii="Times New Roman" w:hAnsi="Times New Roman"/>
                <w:sz w:val="24"/>
                <w:szCs w:val="24"/>
                <w:rPrChange w:id="1473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  <w:rPrChange w:id="1474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>Презентация системы</w:t>
            </w:r>
          </w:p>
        </w:tc>
        <w:tc>
          <w:tcPr>
            <w:tcW w:w="1941" w:type="dxa"/>
            <w:vAlign w:val="center"/>
            <w:tcPrChange w:id="1475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48C8E582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476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1404" w:type="dxa"/>
            <w:vAlign w:val="center"/>
            <w:tcPrChange w:id="1477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5E1992A7" w14:textId="3EF1E60A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478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  <w:rPrChange w:id="1479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>2</w:t>
            </w:r>
            <w:ins w:id="1480" w:author="Анастасия" w:date="2019-09-18T21:08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  <w:rPrChange w:id="1481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t>7</w:t>
              </w:r>
            </w:ins>
            <w:del w:id="1482" w:author="Анастасия" w:date="2019-09-18T21:08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  <w:rPrChange w:id="1483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delText>8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  <w:rPrChange w:id="1484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>.</w:t>
            </w:r>
            <w:ins w:id="1485" w:author="Анастасия" w:date="2019-09-18T21:08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  <w:rPrChange w:id="1486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t>12</w:t>
              </w:r>
            </w:ins>
            <w:del w:id="1487" w:author="Анастасия" w:date="2019-09-18T21:08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  <w:rPrChange w:id="1488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delText>05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  <w:rPrChange w:id="1489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>.2019</w:t>
            </w:r>
          </w:p>
        </w:tc>
        <w:tc>
          <w:tcPr>
            <w:tcW w:w="1530" w:type="dxa"/>
            <w:vAlign w:val="center"/>
            <w:tcPrChange w:id="1490" w:author="Анастасия" w:date="2019-09-18T20:48:00Z">
              <w:tcPr>
                <w:tcW w:w="1277" w:type="dxa"/>
                <w:gridSpan w:val="3"/>
                <w:vAlign w:val="center"/>
              </w:tcPr>
            </w:tcPrChange>
          </w:tcPr>
          <w:p w14:paraId="161BF620" w14:textId="2D2FDFAA" w:rsidR="000912A8" w:rsidRPr="004A6E8F" w:rsidRDefault="00012AB4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rPrChange w:id="1491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ins w:id="1492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  <w:rPrChange w:id="1493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t>27</w:t>
              </w:r>
            </w:ins>
            <w:del w:id="1494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  <w:rPrChange w:id="1495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delText>28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  <w:rPrChange w:id="1496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>.</w:t>
            </w:r>
            <w:ins w:id="1497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  <w:rPrChange w:id="1498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t>12</w:t>
              </w:r>
            </w:ins>
            <w:del w:id="1499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  <w:rPrChange w:id="1500" w:author="Анастасия" w:date="2019-09-22T21:04:00Z"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rPrChange>
                </w:rPr>
                <w:delText>05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  <w:rPrChange w:id="1501" w:author="Анастасия" w:date="2019-09-22T21:04:00Z">
                  <w:rPr>
                    <w:rFonts w:ascii="Times New Roman" w:hAnsi="Times New Roman"/>
                    <w:b/>
                    <w:sz w:val="24"/>
                    <w:szCs w:val="24"/>
                  </w:rPr>
                </w:rPrChange>
              </w:rPr>
              <w:t>.2019</w:t>
            </w:r>
          </w:p>
        </w:tc>
        <w:tc>
          <w:tcPr>
            <w:tcW w:w="1880" w:type="dxa"/>
            <w:vAlign w:val="center"/>
            <w:tcPrChange w:id="1502" w:author="Анастасия" w:date="2019-09-18T20:48:00Z">
              <w:tcPr>
                <w:tcW w:w="2178" w:type="dxa"/>
                <w:gridSpan w:val="2"/>
                <w:vAlign w:val="center"/>
              </w:tcPr>
            </w:tcPrChange>
          </w:tcPr>
          <w:p w14:paraId="49BDDADA" w14:textId="77777777" w:rsidR="000912A8" w:rsidRPr="004A6E8F" w:rsidRDefault="000912A8" w:rsidP="004A4608">
            <w:pPr>
              <w:jc w:val="center"/>
              <w:rPr>
                <w:rFonts w:ascii="Times New Roman" w:hAnsi="Times New Roman"/>
                <w:sz w:val="24"/>
                <w:szCs w:val="24"/>
                <w:rPrChange w:id="1503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</w:tbl>
    <w:p w14:paraId="7448EF91" w14:textId="77777777" w:rsidR="000912A8" w:rsidRPr="004A6E8F" w:rsidDel="008B5A62" w:rsidRDefault="000912A8" w:rsidP="000912A8">
      <w:pPr>
        <w:pStyle w:val="a6"/>
        <w:tabs>
          <w:tab w:val="left" w:pos="7410"/>
          <w:tab w:val="right" w:pos="9355"/>
        </w:tabs>
        <w:rPr>
          <w:del w:id="1504" w:author="Анастасия" w:date="2019-09-18T20:51:00Z"/>
          <w:rFonts w:ascii="Times New Roman" w:hAnsi="Times New Roman"/>
          <w:sz w:val="24"/>
          <w:szCs w:val="24"/>
          <w:lang w:val="ru-RU"/>
          <w:rPrChange w:id="1505" w:author="Анастасия" w:date="2019-09-22T21:04:00Z">
            <w:rPr>
              <w:del w:id="1506" w:author="Анастасия" w:date="2019-09-18T20:51:00Z"/>
              <w:rFonts w:ascii="Times New Roman" w:hAnsi="Times New Roman"/>
              <w:sz w:val="24"/>
              <w:szCs w:val="24"/>
              <w:lang w:val="ru-RU"/>
            </w:rPr>
          </w:rPrChange>
        </w:rPr>
      </w:pPr>
    </w:p>
    <w:p w14:paraId="2D1B7707" w14:textId="77777777" w:rsidR="000912A8" w:rsidRPr="004A6E8F" w:rsidDel="0004394B" w:rsidRDefault="000912A8">
      <w:pPr>
        <w:pStyle w:val="a6"/>
        <w:tabs>
          <w:tab w:val="left" w:pos="7410"/>
          <w:tab w:val="right" w:pos="9355"/>
        </w:tabs>
        <w:rPr>
          <w:del w:id="1507" w:author="Анастасия" w:date="2019-09-22T21:57:00Z"/>
          <w:rFonts w:ascii="Times New Roman" w:hAnsi="Times New Roman"/>
          <w:sz w:val="24"/>
          <w:szCs w:val="24"/>
          <w:rPrChange w:id="1508" w:author="Анастасия" w:date="2019-09-22T21:04:00Z">
            <w:rPr>
              <w:del w:id="1509" w:author="Анастасия" w:date="2019-09-22T21:57:00Z"/>
              <w:rFonts w:ascii="Times New Roman" w:hAnsi="Times New Roman"/>
              <w:sz w:val="24"/>
              <w:szCs w:val="24"/>
            </w:rPr>
          </w:rPrChange>
        </w:rPr>
        <w:pPrChange w:id="1510" w:author="Анастасия" w:date="2019-09-18T20:51:00Z">
          <w:pPr>
            <w:pStyle w:val="a6"/>
            <w:tabs>
              <w:tab w:val="left" w:pos="7410"/>
              <w:tab w:val="right" w:pos="9355"/>
            </w:tabs>
            <w:ind w:firstLine="720"/>
            <w:jc w:val="right"/>
          </w:pPr>
        </w:pPrChange>
      </w:pPr>
    </w:p>
    <w:p w14:paraId="11B20A02" w14:textId="77777777" w:rsidR="000912A8" w:rsidRPr="004A6E8F" w:rsidRDefault="000912A8" w:rsidP="0004394B">
      <w:pPr>
        <w:pStyle w:val="a6"/>
        <w:tabs>
          <w:tab w:val="left" w:pos="7410"/>
          <w:tab w:val="right" w:pos="9355"/>
        </w:tabs>
        <w:rPr>
          <w:rFonts w:ascii="Times New Roman" w:hAnsi="Times New Roman"/>
          <w:sz w:val="24"/>
          <w:szCs w:val="24"/>
          <w:rPrChange w:id="1511" w:author="Анастасия" w:date="2019-09-22T21:04:00Z">
            <w:rPr>
              <w:rFonts w:ascii="Times New Roman" w:hAnsi="Times New Roman"/>
              <w:sz w:val="24"/>
              <w:szCs w:val="24"/>
            </w:rPr>
          </w:rPrChange>
        </w:rPr>
        <w:pPrChange w:id="1512" w:author="Анастасия" w:date="2019-09-22T21:57:00Z">
          <w:pPr>
            <w:pStyle w:val="a6"/>
            <w:tabs>
              <w:tab w:val="left" w:pos="7410"/>
              <w:tab w:val="right" w:pos="9355"/>
            </w:tabs>
            <w:ind w:firstLine="720"/>
            <w:jc w:val="right"/>
          </w:pPr>
        </w:pPrChange>
      </w:pPr>
    </w:p>
    <w:p w14:paraId="7636A69F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51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bookmarkStart w:id="1514" w:name="_Toc459715135"/>
    </w:p>
    <w:p w14:paraId="29A30EEF" w14:textId="77777777" w:rsidR="000912A8" w:rsidRPr="004A6E8F" w:rsidRDefault="000912A8" w:rsidP="000912A8">
      <w:pPr>
        <w:spacing w:after="0" w:line="360" w:lineRule="auto"/>
        <w:ind w:firstLine="567"/>
        <w:jc w:val="center"/>
        <w:rPr>
          <w:rFonts w:ascii="Times New Roman" w:hAnsi="Times New Roman"/>
          <w:sz w:val="24"/>
          <w:szCs w:val="24"/>
          <w:rPrChange w:id="151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51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7. ПОРЯДОК КОНТРОЛЯ И ПРИЕМКИ</w:t>
      </w:r>
    </w:p>
    <w:p w14:paraId="6F80B353" w14:textId="14C4A4F8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51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51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7.1. Порядок выполнения </w:t>
      </w:r>
      <w:del w:id="1519" w:author="Анастасия" w:date="2019-09-18T20:49:00Z">
        <w:r w:rsidRPr="004A6E8F" w:rsidDel="00565474">
          <w:rPr>
            <w:rFonts w:ascii="Times New Roman" w:hAnsi="Times New Roman"/>
            <w:sz w:val="24"/>
            <w:szCs w:val="24"/>
            <w:rPrChange w:id="152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НИР </w:delText>
        </w:r>
      </w:del>
      <w:ins w:id="1521" w:author="Анастасия" w:date="2019-09-18T20:49:00Z">
        <w:r w:rsidR="00565474" w:rsidRPr="004A6E8F">
          <w:rPr>
            <w:rFonts w:ascii="Times New Roman" w:hAnsi="Times New Roman"/>
            <w:sz w:val="24"/>
            <w:szCs w:val="24"/>
            <w:rPrChange w:id="152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ОКР </w:t>
        </w:r>
      </w:ins>
      <w:r w:rsidRPr="004A6E8F">
        <w:rPr>
          <w:rFonts w:ascii="Times New Roman" w:hAnsi="Times New Roman"/>
          <w:sz w:val="24"/>
          <w:szCs w:val="24"/>
          <w:rPrChange w:id="152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устанавливается в соответствии с этапами настоящего ТЗ в соответствии с Таблицей 1. Приёмка работ осуществляется в соответствии с данным ТЗ.</w:t>
      </w:r>
    </w:p>
    <w:p w14:paraId="376C6273" w14:textId="77777777" w:rsidR="000912A8" w:rsidRDefault="000912A8" w:rsidP="000912A8">
      <w:pPr>
        <w:spacing w:after="0" w:line="360" w:lineRule="auto"/>
        <w:ind w:firstLine="567"/>
        <w:jc w:val="both"/>
        <w:rPr>
          <w:ins w:id="1524" w:author="Анастасия" w:date="2019-09-22T21:57:00Z"/>
          <w:rFonts w:ascii="Times New Roman" w:hAnsi="Times New Roman"/>
          <w:sz w:val="24"/>
          <w:szCs w:val="24"/>
        </w:rPr>
      </w:pPr>
      <w:r w:rsidRPr="004A6E8F">
        <w:rPr>
          <w:rFonts w:ascii="Times New Roman" w:hAnsi="Times New Roman"/>
          <w:sz w:val="24"/>
          <w:szCs w:val="24"/>
          <w:rPrChange w:id="152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7.2. Приёмочные испытания проводятся комиссией на технических средствах Заказчика на контрольных данных из баз данных Исполнителя и в соответствии с </w:t>
      </w:r>
      <w:r w:rsidRPr="004A6E8F">
        <w:rPr>
          <w:rFonts w:ascii="Times New Roman" w:hAnsi="Times New Roman"/>
          <w:sz w:val="24"/>
          <w:szCs w:val="24"/>
          <w:rPrChange w:id="152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lastRenderedPageBreak/>
        <w:t>Программой и методикой проведения приёмочных испытаний. Для проведения приемочных испытаний Исполнителем предъявляется следующая документация:</w:t>
      </w:r>
    </w:p>
    <w:p w14:paraId="3FEC78FD" w14:textId="7E993BF4" w:rsidR="0004394B" w:rsidRPr="004A6E8F" w:rsidRDefault="0004394B" w:rsidP="0004394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52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1528" w:author="Анастасия" w:date="2019-09-22T21:57:00Z">
          <w:pPr>
            <w:spacing w:after="0" w:line="360" w:lineRule="auto"/>
            <w:ind w:firstLine="567"/>
            <w:jc w:val="both"/>
          </w:pPr>
        </w:pPrChange>
      </w:pPr>
      <w:ins w:id="1529" w:author="Анастасия" w:date="2019-09-22T21:57:00Z">
        <w:r w:rsidRPr="009D5653">
          <w:rPr>
            <w:rFonts w:ascii="Times New Roman" w:hAnsi="Times New Roman"/>
            <w:sz w:val="24"/>
            <w:szCs w:val="24"/>
          </w:rPr>
          <w:t xml:space="preserve">– </w:t>
        </w:r>
      </w:ins>
      <w:ins w:id="1530" w:author="Анастасия" w:date="2019-09-22T21:58:00Z">
        <w:r>
          <w:rPr>
            <w:rFonts w:ascii="Times New Roman" w:hAnsi="Times New Roman"/>
            <w:sz w:val="24"/>
            <w:szCs w:val="24"/>
          </w:rPr>
          <w:t>ТЗ на ОКР;</w:t>
        </w:r>
      </w:ins>
      <w:bookmarkStart w:id="1531" w:name="_GoBack"/>
      <w:bookmarkEnd w:id="1531"/>
    </w:p>
    <w:p w14:paraId="5409B3D0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53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53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Программная документация (согласно п. 5);</w:t>
      </w:r>
    </w:p>
    <w:p w14:paraId="13440AD5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53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53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Пояснительные записки (согласно п. 5);</w:t>
      </w:r>
    </w:p>
    <w:p w14:paraId="34603FCF" w14:textId="0C9CC07A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53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53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ПО «</w:t>
      </w:r>
      <w:ins w:id="1538" w:author="Анастасия" w:date="2019-09-18T20:50:00Z">
        <w:r w:rsidR="00565474" w:rsidRPr="004A6E8F">
          <w:rPr>
            <w:rFonts w:ascii="Times New Roman" w:hAnsi="Times New Roman"/>
            <w:sz w:val="24"/>
            <w:szCs w:val="24"/>
            <w:lang w:val="en-US"/>
            <w:rPrChange w:id="1539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DeepFR</w:t>
        </w:r>
      </w:ins>
      <w:del w:id="1540" w:author="Анастасия" w:date="2019-09-18T20:50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1541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r w:rsidRPr="004A6E8F">
        <w:rPr>
          <w:rFonts w:ascii="Times New Roman" w:hAnsi="Times New Roman"/>
          <w:sz w:val="24"/>
          <w:szCs w:val="24"/>
          <w:rPrChange w:id="154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».</w:t>
      </w:r>
    </w:p>
    <w:p w14:paraId="6B7CA50A" w14:textId="77777777" w:rsidR="000912A8" w:rsidRPr="004A6E8F" w:rsidRDefault="000912A8" w:rsidP="000912A8">
      <w:pPr>
        <w:spacing w:after="0" w:line="360" w:lineRule="auto"/>
        <w:jc w:val="both"/>
        <w:rPr>
          <w:rFonts w:ascii="Times New Roman" w:hAnsi="Times New Roman"/>
          <w:sz w:val="24"/>
          <w:szCs w:val="24"/>
          <w:rPrChange w:id="154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27D45D5B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54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54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7.3. Патентные исследования не проводятся.</w:t>
      </w:r>
    </w:p>
    <w:p w14:paraId="190E351E" w14:textId="77777777" w:rsidR="000912A8" w:rsidRPr="004A6E8F" w:rsidRDefault="000912A8" w:rsidP="000912A8">
      <w:pPr>
        <w:jc w:val="center"/>
        <w:rPr>
          <w:rFonts w:ascii="Times New Roman" w:hAnsi="Times New Roman"/>
          <w:sz w:val="24"/>
          <w:szCs w:val="24"/>
          <w:rPrChange w:id="1546" w:author="Анастасия" w:date="2019-09-22T21:04:00Z">
            <w:rPr>
              <w:rFonts w:ascii="Times New Roman" w:hAnsi="Times New Roman"/>
              <w:sz w:val="24"/>
              <w:szCs w:val="24"/>
            </w:rPr>
          </w:rPrChange>
        </w:rPr>
      </w:pPr>
      <w:bookmarkStart w:id="1547" w:name="_Toc530544507"/>
      <w:bookmarkStart w:id="1548" w:name="_Toc12328983"/>
      <w:bookmarkStart w:id="1549" w:name="_Toc454180293"/>
      <w:bookmarkStart w:id="1550" w:name="_Toc457378938"/>
      <w:bookmarkStart w:id="1551" w:name="_Toc459715136"/>
      <w:bookmarkEnd w:id="1514"/>
    </w:p>
    <w:p w14:paraId="51187732" w14:textId="77777777" w:rsidR="000912A8" w:rsidRPr="004A6E8F" w:rsidRDefault="000912A8" w:rsidP="000912A8">
      <w:pPr>
        <w:jc w:val="center"/>
        <w:rPr>
          <w:rFonts w:ascii="Times New Roman" w:hAnsi="Times New Roman"/>
          <w:sz w:val="24"/>
          <w:szCs w:val="24"/>
          <w:rPrChange w:id="1552" w:author="Анастасия" w:date="2019-09-22T21:04:00Z">
            <w:rPr>
              <w:rFonts w:ascii="Times New Roman" w:hAnsi="Times New Roman"/>
              <w:sz w:val="24"/>
              <w:szCs w:val="24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553" w:author="Анастасия" w:date="2019-09-22T21:04:00Z">
            <w:rPr>
              <w:rFonts w:ascii="Times New Roman" w:hAnsi="Times New Roman"/>
              <w:sz w:val="24"/>
              <w:szCs w:val="24"/>
            </w:rPr>
          </w:rPrChange>
        </w:rPr>
        <w:t>СПИСОК СОКРАЩЕНИЙ</w:t>
      </w:r>
      <w:bookmarkEnd w:id="1547"/>
      <w:bookmarkEnd w:id="1548"/>
      <w:bookmarkEnd w:id="1549"/>
      <w:bookmarkEnd w:id="1550"/>
      <w:bookmarkEnd w:id="15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7229"/>
      </w:tblGrid>
      <w:tr w:rsidR="000912A8" w:rsidRPr="004A6E8F" w14:paraId="461E76D1" w14:textId="77777777" w:rsidTr="004A4608">
        <w:trPr>
          <w:trHeight w:val="531"/>
        </w:trPr>
        <w:tc>
          <w:tcPr>
            <w:tcW w:w="1951" w:type="dxa"/>
          </w:tcPr>
          <w:p w14:paraId="32A194F4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  <w:rPrChange w:id="1554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555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БД</w:t>
            </w:r>
          </w:p>
        </w:tc>
        <w:tc>
          <w:tcPr>
            <w:tcW w:w="7229" w:type="dxa"/>
          </w:tcPr>
          <w:p w14:paraId="7BDC1BAB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  <w:rPrChange w:id="1556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557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база данных</w:t>
            </w:r>
          </w:p>
        </w:tc>
      </w:tr>
      <w:tr w:rsidR="000912A8" w:rsidRPr="004A6E8F" w14:paraId="593CFE63" w14:textId="77777777" w:rsidTr="004A4608">
        <w:trPr>
          <w:trHeight w:val="531"/>
        </w:trPr>
        <w:tc>
          <w:tcPr>
            <w:tcW w:w="1951" w:type="dxa"/>
          </w:tcPr>
          <w:p w14:paraId="19C107F8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  <w:rPrChange w:id="1558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559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ОС</w:t>
            </w:r>
          </w:p>
        </w:tc>
        <w:tc>
          <w:tcPr>
            <w:tcW w:w="7229" w:type="dxa"/>
          </w:tcPr>
          <w:p w14:paraId="1D5B78FB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  <w:rPrChange w:id="1560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561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операционная система</w:t>
            </w:r>
          </w:p>
        </w:tc>
      </w:tr>
      <w:tr w:rsidR="000912A8" w:rsidRPr="004A6E8F" w14:paraId="15DFA9B5" w14:textId="77777777" w:rsidTr="004A4608">
        <w:trPr>
          <w:trHeight w:val="531"/>
        </w:trPr>
        <w:tc>
          <w:tcPr>
            <w:tcW w:w="1951" w:type="dxa"/>
          </w:tcPr>
          <w:p w14:paraId="13F80791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  <w:rPrChange w:id="1562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563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ПД</w:t>
            </w:r>
          </w:p>
        </w:tc>
        <w:tc>
          <w:tcPr>
            <w:tcW w:w="7229" w:type="dxa"/>
          </w:tcPr>
          <w:p w14:paraId="2D46F2DC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  <w:rPrChange w:id="1564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565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программная документация</w:t>
            </w:r>
          </w:p>
        </w:tc>
      </w:tr>
      <w:tr w:rsidR="000912A8" w:rsidRPr="004A6E8F" w14:paraId="591DBD8A" w14:textId="77777777" w:rsidTr="004A4608">
        <w:trPr>
          <w:trHeight w:val="531"/>
        </w:trPr>
        <w:tc>
          <w:tcPr>
            <w:tcW w:w="1951" w:type="dxa"/>
          </w:tcPr>
          <w:p w14:paraId="407E38AE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  <w:rPrChange w:id="1566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567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 xml:space="preserve">ПО </w:t>
            </w:r>
          </w:p>
        </w:tc>
        <w:tc>
          <w:tcPr>
            <w:tcW w:w="7229" w:type="dxa"/>
          </w:tcPr>
          <w:p w14:paraId="45514054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  <w:rPrChange w:id="1568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569" w:author="Анастасия" w:date="2019-09-22T21:04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t>программное обеспечение</w:t>
            </w:r>
          </w:p>
        </w:tc>
      </w:tr>
      <w:tr w:rsidR="000912A8" w:rsidRPr="004A6E8F" w14:paraId="2900E911" w14:textId="77777777" w:rsidTr="004A4608">
        <w:trPr>
          <w:trHeight w:val="532"/>
        </w:trPr>
        <w:tc>
          <w:tcPr>
            <w:tcW w:w="1951" w:type="dxa"/>
          </w:tcPr>
          <w:p w14:paraId="64FD4DF8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  <w:rPrChange w:id="1570" w:author="Анастасия" w:date="2019-09-22T21:04:00Z">
                  <w:rPr>
                    <w:lang w:val="ru-RU"/>
                  </w:rPr>
                </w:rPrChange>
              </w:rPr>
            </w:pPr>
            <w:r w:rsidRPr="004A6E8F">
              <w:rPr>
                <w:rPrChange w:id="1571" w:author="Анастасия" w:date="2019-09-22T21:04:00Z">
                  <w:rPr/>
                </w:rPrChange>
              </w:rPr>
              <w:t xml:space="preserve">ТЗ </w:t>
            </w:r>
          </w:p>
        </w:tc>
        <w:tc>
          <w:tcPr>
            <w:tcW w:w="7229" w:type="dxa"/>
          </w:tcPr>
          <w:p w14:paraId="64A50014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rPrChange w:id="1572" w:author="Анастасия" w:date="2019-09-22T21:04:00Z">
                  <w:rPr/>
                </w:rPrChange>
              </w:rPr>
            </w:pPr>
            <w:r w:rsidRPr="004A6E8F">
              <w:rPr>
                <w:lang w:val="ru-RU"/>
                <w:rPrChange w:id="1573" w:author="Анастасия" w:date="2019-09-22T21:04:00Z">
                  <w:rPr>
                    <w:lang w:val="ru-RU"/>
                  </w:rPr>
                </w:rPrChange>
              </w:rPr>
              <w:t>техническое</w:t>
            </w:r>
            <w:r w:rsidRPr="004A6E8F">
              <w:rPr>
                <w:rPrChange w:id="1574" w:author="Анастасия" w:date="2019-09-22T21:04:00Z">
                  <w:rPr/>
                </w:rPrChange>
              </w:rPr>
              <w:t xml:space="preserve"> </w:t>
            </w:r>
            <w:r w:rsidRPr="004A6E8F">
              <w:rPr>
                <w:lang w:val="ru-RU"/>
                <w:rPrChange w:id="1575" w:author="Анастасия" w:date="2019-09-22T21:04:00Z">
                  <w:rPr>
                    <w:lang w:val="ru-RU"/>
                  </w:rPr>
                </w:rPrChange>
              </w:rPr>
              <w:t>задание</w:t>
            </w:r>
          </w:p>
        </w:tc>
      </w:tr>
      <w:tr w:rsidR="000912A8" w:rsidRPr="004A6E8F" w14:paraId="408E4C51" w14:textId="77777777" w:rsidTr="004A4608">
        <w:trPr>
          <w:trHeight w:val="532"/>
        </w:trPr>
        <w:tc>
          <w:tcPr>
            <w:tcW w:w="1951" w:type="dxa"/>
          </w:tcPr>
          <w:p w14:paraId="22F9F6F0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  <w:rPrChange w:id="1576" w:author="Анастасия" w:date="2019-09-22T21:04:00Z">
                  <w:rPr>
                    <w:lang w:val="ru-RU"/>
                  </w:rPr>
                </w:rPrChange>
              </w:rPr>
            </w:pPr>
            <w:r w:rsidRPr="004A6E8F">
              <w:rPr>
                <w:lang w:val="ru-RU"/>
                <w:rPrChange w:id="1577" w:author="Анастасия" w:date="2019-09-22T21:04:00Z">
                  <w:rPr>
                    <w:lang w:val="ru-RU"/>
                  </w:rPr>
                </w:rPrChange>
              </w:rPr>
              <w:t>РО</w:t>
            </w:r>
          </w:p>
        </w:tc>
        <w:tc>
          <w:tcPr>
            <w:tcW w:w="7229" w:type="dxa"/>
          </w:tcPr>
          <w:p w14:paraId="6A830CC8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  <w:rPrChange w:id="1578" w:author="Анастасия" w:date="2019-09-22T21:04:00Z">
                  <w:rPr>
                    <w:lang w:val="ru-RU"/>
                  </w:rPr>
                </w:rPrChange>
              </w:rPr>
            </w:pPr>
            <w:r w:rsidRPr="004A6E8F">
              <w:rPr>
                <w:lang w:val="ru-RU"/>
                <w:rPrChange w:id="1579" w:author="Анастасия" w:date="2019-09-22T21:04:00Z">
                  <w:rPr>
                    <w:lang w:val="ru-RU"/>
                  </w:rPr>
                </w:rPrChange>
              </w:rPr>
              <w:t>руководство оператора</w:t>
            </w:r>
          </w:p>
        </w:tc>
      </w:tr>
      <w:tr w:rsidR="000912A8" w:rsidRPr="004A6E8F" w14:paraId="14990CC9" w14:textId="77777777" w:rsidTr="004A4608">
        <w:trPr>
          <w:trHeight w:val="532"/>
        </w:trPr>
        <w:tc>
          <w:tcPr>
            <w:tcW w:w="1951" w:type="dxa"/>
          </w:tcPr>
          <w:p w14:paraId="2E129C57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  <w:rPrChange w:id="1580" w:author="Анастасия" w:date="2019-09-22T21:04:00Z">
                  <w:rPr>
                    <w:lang w:val="ru-RU"/>
                  </w:rPr>
                </w:rPrChange>
              </w:rPr>
            </w:pPr>
            <w:r w:rsidRPr="004A6E8F">
              <w:rPr>
                <w:lang w:val="ru-RU"/>
                <w:rPrChange w:id="1581" w:author="Анастасия" w:date="2019-09-22T21:04:00Z">
                  <w:rPr>
                    <w:lang w:val="ru-RU"/>
                  </w:rPr>
                </w:rPrChange>
              </w:rPr>
              <w:t>РСП</w:t>
            </w:r>
          </w:p>
        </w:tc>
        <w:tc>
          <w:tcPr>
            <w:tcW w:w="7229" w:type="dxa"/>
          </w:tcPr>
          <w:p w14:paraId="1B047213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  <w:rPrChange w:id="1582" w:author="Анастасия" w:date="2019-09-22T21:04:00Z">
                  <w:rPr>
                    <w:lang w:val="ru-RU"/>
                  </w:rPr>
                </w:rPrChange>
              </w:rPr>
            </w:pPr>
            <w:r w:rsidRPr="004A6E8F">
              <w:rPr>
                <w:lang w:val="ru-RU"/>
                <w:rPrChange w:id="1583" w:author="Анастасия" w:date="2019-09-22T21:04:00Z">
                  <w:rPr>
                    <w:lang w:val="ru-RU"/>
                  </w:rPr>
                </w:rPrChange>
              </w:rPr>
              <w:t>руководство системного программиста</w:t>
            </w:r>
          </w:p>
        </w:tc>
      </w:tr>
      <w:tr w:rsidR="000912A8" w:rsidRPr="004A6E8F" w14:paraId="35BA801F" w14:textId="77777777" w:rsidTr="004A4608">
        <w:trPr>
          <w:trHeight w:val="532"/>
        </w:trPr>
        <w:tc>
          <w:tcPr>
            <w:tcW w:w="1951" w:type="dxa"/>
          </w:tcPr>
          <w:p w14:paraId="4E8C323E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  <w:rPrChange w:id="1584" w:author="Анастасия" w:date="2019-09-22T21:04:00Z">
                  <w:rPr>
                    <w:lang w:val="ru-RU"/>
                  </w:rPr>
                </w:rPrChange>
              </w:rPr>
            </w:pPr>
            <w:r w:rsidRPr="004A6E8F">
              <w:rPr>
                <w:lang w:val="ru-RU"/>
                <w:rPrChange w:id="1585" w:author="Анастасия" w:date="2019-09-22T21:04:00Z">
                  <w:rPr>
                    <w:lang w:val="ru-RU"/>
                  </w:rPr>
                </w:rPrChange>
              </w:rPr>
              <w:t>ПМИ</w:t>
            </w:r>
          </w:p>
        </w:tc>
        <w:tc>
          <w:tcPr>
            <w:tcW w:w="7229" w:type="dxa"/>
          </w:tcPr>
          <w:p w14:paraId="73704957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  <w:rPrChange w:id="1586" w:author="Анастасия" w:date="2019-09-22T21:04:00Z">
                  <w:rPr>
                    <w:lang w:val="ru-RU"/>
                  </w:rPr>
                </w:rPrChange>
              </w:rPr>
            </w:pPr>
            <w:r w:rsidRPr="004A6E8F">
              <w:rPr>
                <w:lang w:val="ru-RU"/>
                <w:rPrChange w:id="1587" w:author="Анастасия" w:date="2019-09-22T21:04:00Z">
                  <w:rPr>
                    <w:lang w:val="ru-RU"/>
                  </w:rPr>
                </w:rPrChange>
              </w:rPr>
              <w:t>программа и методика испытаний</w:t>
            </w:r>
          </w:p>
        </w:tc>
      </w:tr>
    </w:tbl>
    <w:p w14:paraId="4ED2064B" w14:textId="77777777" w:rsidR="000912A8" w:rsidRPr="004A6E8F" w:rsidRDefault="000912A8" w:rsidP="000912A8">
      <w:pPr>
        <w:pStyle w:val="a6"/>
        <w:ind w:left="510" w:firstLine="199"/>
        <w:rPr>
          <w:rFonts w:ascii="Times New Roman" w:hAnsi="Times New Roman"/>
          <w:sz w:val="24"/>
          <w:szCs w:val="24"/>
          <w:lang w:val="ru-RU"/>
          <w:rPrChange w:id="1588" w:author="Анастасия" w:date="2019-09-22T21:04:00Z">
            <w:rPr>
              <w:rFonts w:ascii="Times New Roman" w:hAnsi="Times New Roman"/>
              <w:sz w:val="24"/>
              <w:szCs w:val="24"/>
              <w:lang w:val="ru-RU"/>
            </w:rPr>
          </w:rPrChange>
        </w:rPr>
      </w:pPr>
    </w:p>
    <w:tbl>
      <w:tblPr>
        <w:tblW w:w="96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5535"/>
      </w:tblGrid>
      <w:tr w:rsidR="000912A8" w:rsidRPr="004A6E8F" w14:paraId="65E4209C" w14:textId="77777777" w:rsidTr="004A4608">
        <w:tc>
          <w:tcPr>
            <w:tcW w:w="4111" w:type="dxa"/>
            <w:shd w:val="clear" w:color="auto" w:fill="auto"/>
          </w:tcPr>
          <w:p w14:paraId="6A484DB3" w14:textId="77777777" w:rsidR="000912A8" w:rsidRPr="004A6E8F" w:rsidRDefault="000912A8" w:rsidP="004A4608">
            <w:pPr>
              <w:pStyle w:val="a6"/>
              <w:rPr>
                <w:rFonts w:ascii="Times New Roman" w:hAnsi="Times New Roman"/>
                <w:color w:val="C00000"/>
                <w:sz w:val="24"/>
                <w:szCs w:val="24"/>
                <w:lang w:val="ru-RU"/>
                <w:rPrChange w:id="1589" w:author="Анастасия" w:date="2019-09-22T21:04:00Z">
                  <w:rPr>
                    <w:rFonts w:ascii="Times New Roman" w:hAnsi="Times New Roman"/>
                    <w:color w:val="C00000"/>
                    <w:sz w:val="24"/>
                    <w:szCs w:val="24"/>
                    <w:lang w:val="ru-RU"/>
                  </w:rPr>
                </w:rPrChange>
              </w:rPr>
            </w:pPr>
          </w:p>
        </w:tc>
        <w:tc>
          <w:tcPr>
            <w:tcW w:w="5535" w:type="dxa"/>
            <w:shd w:val="clear" w:color="auto" w:fill="auto"/>
          </w:tcPr>
          <w:p w14:paraId="72D9BFCA" w14:textId="77777777" w:rsidR="000912A8" w:rsidRPr="004A6E8F" w:rsidRDefault="000912A8" w:rsidP="004A4608">
            <w:pPr>
              <w:pStyle w:val="a6"/>
              <w:ind w:left="581" w:right="290"/>
              <w:rPr>
                <w:rFonts w:ascii="Times New Roman" w:hAnsi="Times New Roman"/>
                <w:sz w:val="24"/>
                <w:szCs w:val="24"/>
                <w:lang w:val="ru-RU"/>
                <w:rPrChange w:id="1590" w:author="Анастасия" w:date="2019-09-22T21:04:00Z">
                  <w:rPr>
                    <w:rFonts w:ascii="Times New Roman" w:hAnsi="Times New Roman"/>
                    <w:sz w:val="24"/>
                    <w:szCs w:val="24"/>
                    <w:lang w:val="ru-RU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lang w:val="ru-RU"/>
                <w:rPrChange w:id="1591" w:author="Анастасия" w:date="2019-09-22T21:04:00Z">
                  <w:rPr>
                    <w:rFonts w:ascii="Times New Roman" w:hAnsi="Times New Roman"/>
                    <w:sz w:val="24"/>
                    <w:szCs w:val="24"/>
                    <w:lang w:val="ru-RU"/>
                  </w:rPr>
                </w:rPrChange>
              </w:rPr>
              <w:t>От ИСПОЛНИТЕЛЯ</w:t>
            </w:r>
          </w:p>
          <w:p w14:paraId="269F9A93" w14:textId="1BEEC955" w:rsidR="000912A8" w:rsidRPr="004A6E8F" w:rsidDel="00565474" w:rsidRDefault="000912A8" w:rsidP="004A4608">
            <w:pPr>
              <w:pStyle w:val="a6"/>
              <w:ind w:left="581" w:right="290"/>
              <w:rPr>
                <w:del w:id="1592" w:author="Анастасия" w:date="2019-09-18T20:51:00Z"/>
                <w:rFonts w:ascii="Times New Roman" w:hAnsi="Times New Roman"/>
                <w:sz w:val="24"/>
                <w:szCs w:val="24"/>
                <w:lang w:val="ru-RU"/>
                <w:rPrChange w:id="1593" w:author="Анастасия" w:date="2019-09-22T21:04:00Z">
                  <w:rPr>
                    <w:del w:id="1594" w:author="Анастасия" w:date="2019-09-18T20:51:00Z"/>
                    <w:rFonts w:ascii="Times New Roman" w:hAnsi="Times New Roman"/>
                    <w:sz w:val="26"/>
                    <w:szCs w:val="26"/>
                    <w:lang w:val="ru-RU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595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>________________</w:t>
            </w:r>
            <w:r w:rsidRPr="004A6E8F">
              <w:rPr>
                <w:rFonts w:ascii="Times New Roman" w:hAnsi="Times New Roman"/>
                <w:sz w:val="24"/>
                <w:szCs w:val="24"/>
                <w:lang w:val="ru-RU"/>
                <w:rPrChange w:id="1596" w:author="Анастасия" w:date="2019-09-22T21:04:00Z">
                  <w:rPr>
                    <w:rFonts w:ascii="Times New Roman" w:hAnsi="Times New Roman"/>
                    <w:sz w:val="26"/>
                    <w:szCs w:val="26"/>
                    <w:lang w:val="ru-RU"/>
                  </w:rPr>
                </w:rPrChange>
              </w:rPr>
              <w:t xml:space="preserve"> Годовицын Максим</w:t>
            </w:r>
            <w:r w:rsidRPr="004A6E8F">
              <w:rPr>
                <w:rFonts w:ascii="Times New Roman" w:hAnsi="Times New Roman"/>
                <w:sz w:val="24"/>
                <w:szCs w:val="24"/>
                <w:rPrChange w:id="1597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 ________________</w:t>
            </w:r>
            <w:r w:rsidRPr="004A6E8F">
              <w:rPr>
                <w:rFonts w:ascii="Times New Roman" w:hAnsi="Times New Roman"/>
                <w:sz w:val="24"/>
                <w:szCs w:val="24"/>
                <w:lang w:val="ru-RU"/>
                <w:rPrChange w:id="1598" w:author="Анастасия" w:date="2019-09-22T21:04:00Z">
                  <w:rPr>
                    <w:rFonts w:ascii="Times New Roman" w:hAnsi="Times New Roman"/>
                    <w:sz w:val="26"/>
                    <w:szCs w:val="26"/>
                    <w:lang w:val="ru-RU"/>
                  </w:rPr>
                </w:rPrChange>
              </w:rPr>
              <w:t xml:space="preserve"> </w:t>
            </w:r>
            <w:ins w:id="1599" w:author="Анастасия" w:date="2019-09-18T20:50:00Z">
              <w:r w:rsidR="00565474" w:rsidRPr="004A6E8F">
                <w:rPr>
                  <w:rFonts w:ascii="Times New Roman" w:hAnsi="Times New Roman"/>
                  <w:sz w:val="24"/>
                  <w:szCs w:val="24"/>
                  <w:lang w:val="ru-RU"/>
                  <w:rPrChange w:id="1600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rPrChange>
                </w:rPr>
                <w:t>Пронина Анастасия</w:t>
              </w:r>
            </w:ins>
            <w:del w:id="1601" w:author="Анастасия" w:date="2019-09-18T20:50:00Z">
              <w:r w:rsidRPr="004A6E8F" w:rsidDel="00565474">
                <w:rPr>
                  <w:rFonts w:ascii="Times New Roman" w:hAnsi="Times New Roman"/>
                  <w:sz w:val="24"/>
                  <w:szCs w:val="24"/>
                  <w:lang w:val="ru-RU"/>
                  <w:rPrChange w:id="1602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rPrChange>
                </w:rPr>
                <w:delText>Баландина Софья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603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 ________________</w:t>
            </w:r>
            <w:r w:rsidRPr="004A6E8F">
              <w:rPr>
                <w:rFonts w:ascii="Times New Roman" w:hAnsi="Times New Roman"/>
                <w:sz w:val="24"/>
                <w:szCs w:val="24"/>
                <w:lang w:val="ru-RU"/>
                <w:rPrChange w:id="1604" w:author="Анастасия" w:date="2019-09-22T21:04:00Z">
                  <w:rPr>
                    <w:rFonts w:ascii="Times New Roman" w:hAnsi="Times New Roman"/>
                    <w:sz w:val="26"/>
                    <w:szCs w:val="26"/>
                    <w:lang w:val="ru-RU"/>
                  </w:rPr>
                </w:rPrChange>
              </w:rPr>
              <w:t xml:space="preserve"> </w:t>
            </w:r>
            <w:ins w:id="1605" w:author="Анастасия" w:date="2019-09-18T20:50:00Z">
              <w:r w:rsidR="00565474" w:rsidRPr="004A6E8F">
                <w:rPr>
                  <w:rFonts w:ascii="Times New Roman" w:hAnsi="Times New Roman"/>
                  <w:sz w:val="24"/>
                  <w:szCs w:val="24"/>
                  <w:lang w:val="ru-RU"/>
                  <w:rPrChange w:id="1606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rPrChange>
                </w:rPr>
                <w:t>Прохоров Александр</w:t>
              </w:r>
            </w:ins>
            <w:del w:id="1607" w:author="Анастасия" w:date="2019-09-18T20:50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608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Ковалева</w:delText>
              </w:r>
            </w:del>
            <w:del w:id="1609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610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 xml:space="preserve"> </w:delText>
              </w:r>
              <w:r w:rsidRPr="004A6E8F" w:rsidDel="00565474">
                <w:rPr>
                  <w:rFonts w:ascii="Times New Roman" w:hAnsi="Times New Roman"/>
                  <w:sz w:val="24"/>
                  <w:szCs w:val="24"/>
                  <w:lang w:val="ru-RU"/>
                  <w:rPrChange w:id="1611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rPrChange>
                </w:rPr>
                <w:delText>Ирина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612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 ________________</w:t>
            </w:r>
            <w:r w:rsidRPr="004A6E8F">
              <w:rPr>
                <w:rFonts w:ascii="Times New Roman" w:hAnsi="Times New Roman"/>
                <w:sz w:val="24"/>
                <w:szCs w:val="24"/>
                <w:lang w:val="ru-RU"/>
                <w:rPrChange w:id="1613" w:author="Анастасия" w:date="2019-09-22T21:04:00Z">
                  <w:rPr>
                    <w:rFonts w:ascii="Times New Roman" w:hAnsi="Times New Roman"/>
                    <w:sz w:val="26"/>
                    <w:szCs w:val="26"/>
                    <w:lang w:val="ru-RU"/>
                  </w:rPr>
                </w:rPrChange>
              </w:rPr>
              <w:t xml:space="preserve"> </w:t>
            </w:r>
            <w:ins w:id="1614" w:author="Анастасия" w:date="2019-09-18T20:51:00Z">
              <w:r w:rsidR="00565474" w:rsidRPr="004A6E8F">
                <w:rPr>
                  <w:rFonts w:ascii="Times New Roman" w:hAnsi="Times New Roman"/>
                  <w:sz w:val="24"/>
                  <w:szCs w:val="24"/>
                  <w:lang w:val="ru-RU"/>
                  <w:rPrChange w:id="1615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rPrChange>
                </w:rPr>
                <w:t>Толич Александр</w:t>
              </w:r>
            </w:ins>
            <w:del w:id="1616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lang w:val="ru-RU"/>
                  <w:rPrChange w:id="1617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rPrChange>
                </w:rPr>
                <w:delText>Лобанкина Ксения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618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 ________________</w:t>
            </w:r>
            <w:r w:rsidRPr="004A6E8F">
              <w:rPr>
                <w:rFonts w:ascii="Times New Roman" w:hAnsi="Times New Roman"/>
                <w:sz w:val="24"/>
                <w:szCs w:val="24"/>
                <w:lang w:val="ru-RU"/>
                <w:rPrChange w:id="1619" w:author="Анастасия" w:date="2019-09-22T21:04:00Z">
                  <w:rPr>
                    <w:rFonts w:ascii="Times New Roman" w:hAnsi="Times New Roman"/>
                    <w:sz w:val="26"/>
                    <w:szCs w:val="26"/>
                    <w:lang w:val="ru-RU"/>
                  </w:rPr>
                </w:rPrChange>
              </w:rPr>
              <w:t xml:space="preserve"> </w:t>
            </w:r>
            <w:ins w:id="1620" w:author="Анастасия" w:date="2019-09-18T20:51:00Z">
              <w:r w:rsidR="00565474" w:rsidRPr="004A6E8F">
                <w:rPr>
                  <w:rFonts w:ascii="Times New Roman" w:hAnsi="Times New Roman"/>
                  <w:sz w:val="24"/>
                  <w:szCs w:val="24"/>
                  <w:lang w:val="ru-RU"/>
                  <w:rPrChange w:id="1621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rPrChange>
                </w:rPr>
                <w:t>Филатова Анастасия</w:t>
              </w:r>
            </w:ins>
            <w:del w:id="1622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lang w:val="ru-RU"/>
                  <w:rPrChange w:id="1623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rPrChange>
                </w:rPr>
                <w:delText>Прохоров Александр</w:delText>
              </w:r>
            </w:del>
          </w:p>
          <w:p w14:paraId="53F9CC59" w14:textId="77777777" w:rsidR="000912A8" w:rsidRPr="004A6E8F" w:rsidRDefault="000912A8">
            <w:pPr>
              <w:pStyle w:val="a6"/>
              <w:ind w:left="581" w:right="290"/>
              <w:rPr>
                <w:rFonts w:ascii="Times New Roman" w:hAnsi="Times New Roman"/>
                <w:sz w:val="24"/>
                <w:szCs w:val="24"/>
                <w:lang w:val="ru-RU"/>
                <w:rPrChange w:id="1624" w:author="Анастасия" w:date="2019-09-22T21:04:00Z">
                  <w:rPr>
                    <w:rFonts w:ascii="Times New Roman" w:hAnsi="Times New Roman"/>
                    <w:sz w:val="26"/>
                    <w:szCs w:val="26"/>
                    <w:lang w:val="ru-RU"/>
                  </w:rPr>
                </w:rPrChange>
              </w:rPr>
            </w:pPr>
            <w:del w:id="1625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626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________________</w:delText>
              </w:r>
              <w:r w:rsidRPr="004A6E8F" w:rsidDel="00565474">
                <w:rPr>
                  <w:rFonts w:ascii="Times New Roman" w:hAnsi="Times New Roman"/>
                  <w:sz w:val="24"/>
                  <w:szCs w:val="24"/>
                  <w:lang w:val="ru-RU"/>
                  <w:rPrChange w:id="1627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rPrChange>
                </w:rPr>
                <w:delText xml:space="preserve"> Толич Александр</w:delText>
              </w:r>
            </w:del>
          </w:p>
          <w:p w14:paraId="31214F18" w14:textId="77777777" w:rsidR="000912A8" w:rsidRPr="004A6E8F" w:rsidRDefault="000912A8" w:rsidP="004A4608">
            <w:pPr>
              <w:pStyle w:val="a6"/>
              <w:ind w:left="581" w:right="290"/>
              <w:rPr>
                <w:rFonts w:ascii="Times New Roman" w:hAnsi="Times New Roman"/>
                <w:color w:val="C00000"/>
                <w:sz w:val="24"/>
                <w:szCs w:val="24"/>
                <w:lang w:val="ru-RU"/>
                <w:rPrChange w:id="1628" w:author="Анастасия" w:date="2019-09-22T21:04:00Z">
                  <w:rPr>
                    <w:rFonts w:ascii="Times New Roman" w:hAnsi="Times New Roman"/>
                    <w:color w:val="C00000"/>
                    <w:sz w:val="26"/>
                    <w:szCs w:val="26"/>
                    <w:lang w:val="ru-RU"/>
                  </w:rPr>
                </w:rPrChange>
              </w:rPr>
            </w:pPr>
          </w:p>
        </w:tc>
      </w:tr>
    </w:tbl>
    <w:p w14:paraId="7BC3F927" w14:textId="77777777" w:rsidR="000912A8" w:rsidRPr="004A6E8F" w:rsidRDefault="000912A8" w:rsidP="000912A8">
      <w:pPr>
        <w:rPr>
          <w:rFonts w:ascii="Times New Roman" w:hAnsi="Times New Roman"/>
          <w:sz w:val="24"/>
          <w:szCs w:val="24"/>
          <w:rPrChange w:id="1629" w:author="Анастасия" w:date="2019-09-22T21:04:00Z">
            <w:rPr/>
          </w:rPrChange>
        </w:rPr>
      </w:pPr>
    </w:p>
    <w:p w14:paraId="01262D72" w14:textId="77777777" w:rsidR="00A81F26" w:rsidRPr="004A6E8F" w:rsidRDefault="00A81F26">
      <w:pPr>
        <w:rPr>
          <w:rFonts w:ascii="Times New Roman" w:hAnsi="Times New Roman"/>
          <w:sz w:val="24"/>
          <w:szCs w:val="24"/>
          <w:rPrChange w:id="1630" w:author="Анастасия" w:date="2019-09-22T21:04:00Z">
            <w:rPr/>
          </w:rPrChange>
        </w:rPr>
      </w:pPr>
    </w:p>
    <w:sectPr w:rsidR="00A81F26" w:rsidRPr="004A6E8F" w:rsidSect="00CC6DF2">
      <w:headerReference w:type="even" r:id="rId10"/>
      <w:headerReference w:type="default" r:id="rId11"/>
      <w:footerReference w:type="even" r:id="rId12"/>
      <w:pgSz w:w="11906" w:h="16838"/>
      <w:pgMar w:top="851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96" w:author="Yashunin, Dmitry" w:date="2019-03-18T18:14:00Z" w:initials="YD">
    <w:p w14:paraId="34747831" w14:textId="7B912E06" w:rsidR="00A63797" w:rsidRPr="00F14649" w:rsidRDefault="00A63797">
      <w:pPr>
        <w:pStyle w:val="af1"/>
      </w:pPr>
      <w:r>
        <w:rPr>
          <w:rStyle w:val="af0"/>
        </w:rPr>
        <w:annotationRef/>
      </w:r>
      <w:r>
        <w:t xml:space="preserve">Добавьте еще </w:t>
      </w:r>
      <w:r>
        <w:rPr>
          <w:lang w:val="en-US"/>
        </w:rPr>
        <w:t>pn</w:t>
      </w:r>
      <w:r w:rsidR="00842D43">
        <w:rPr>
          <w:lang w:val="en-US"/>
        </w:rPr>
        <w:t>g</w:t>
      </w:r>
    </w:p>
  </w:comment>
  <w:comment w:id="577" w:author="Yashunin, Dmitry" w:date="2019-03-18T18:18:00Z" w:initials="YD">
    <w:p w14:paraId="316D70B8" w14:textId="1B7EFCFB" w:rsidR="00581DB4" w:rsidRDefault="00581DB4">
      <w:pPr>
        <w:pStyle w:val="af1"/>
      </w:pPr>
      <w:r>
        <w:rPr>
          <w:rStyle w:val="af0"/>
        </w:rPr>
        <w:annotationRef/>
      </w:r>
      <w:r>
        <w:t>не понятная терминология</w:t>
      </w:r>
    </w:p>
  </w:comment>
  <w:comment w:id="588" w:author="Yashunin, Dmitry" w:date="2019-03-18T18:18:00Z" w:initials="YD">
    <w:p w14:paraId="241CAF6A" w14:textId="77777777" w:rsidR="00BA5D41" w:rsidRDefault="00BA5D41">
      <w:pPr>
        <w:pStyle w:val="af1"/>
      </w:pPr>
      <w:r>
        <w:rPr>
          <w:rStyle w:val="af0"/>
        </w:rPr>
        <w:annotationRef/>
      </w:r>
      <w:r>
        <w:t>вообще детекция это не преобразование</w:t>
      </w:r>
      <w:r w:rsidR="00B52623">
        <w:t>, вырезание лица из картинки по результатам детекции – вот это преобразование</w:t>
      </w:r>
    </w:p>
    <w:p w14:paraId="590FCD04" w14:textId="7C981F9F" w:rsidR="00657D9D" w:rsidRDefault="00657D9D">
      <w:pPr>
        <w:pStyle w:val="af1"/>
      </w:pPr>
      <w:r>
        <w:t>надо как-то переписать</w:t>
      </w:r>
    </w:p>
  </w:comment>
  <w:comment w:id="1402" w:author="Yashunin, Dmitry" w:date="2019-03-18T18:22:00Z" w:initials="YD">
    <w:p w14:paraId="16480B03" w14:textId="77777777" w:rsidR="00427F64" w:rsidRDefault="00427F64">
      <w:pPr>
        <w:pStyle w:val="af1"/>
      </w:pPr>
      <w:r>
        <w:rPr>
          <w:rStyle w:val="af0"/>
        </w:rPr>
        <w:annotationRef/>
      </w:r>
      <w:r>
        <w:t xml:space="preserve">я бы еще добавил сюда задачи по </w:t>
      </w:r>
      <w:r w:rsidR="000E2BB7">
        <w:t>подготовке тестового датасета</w:t>
      </w:r>
    </w:p>
    <w:p w14:paraId="2E23B142" w14:textId="77777777" w:rsidR="000E2BB7" w:rsidRDefault="000E2BB7">
      <w:pPr>
        <w:pStyle w:val="af1"/>
      </w:pPr>
      <w:r>
        <w:t>100 картинок без людей</w:t>
      </w:r>
    </w:p>
    <w:p w14:paraId="562B899C" w14:textId="77777777" w:rsidR="000E2BB7" w:rsidRDefault="000E2BB7">
      <w:pPr>
        <w:pStyle w:val="af1"/>
      </w:pPr>
      <w:r>
        <w:t>По 50 лиц каждого участника (300)</w:t>
      </w:r>
    </w:p>
    <w:p w14:paraId="69E3D7A4" w14:textId="77777777" w:rsidR="000E2BB7" w:rsidRDefault="000E2BB7">
      <w:pPr>
        <w:pStyle w:val="af1"/>
      </w:pPr>
      <w:r>
        <w:t>300 неизвестных лиц</w:t>
      </w:r>
    </w:p>
    <w:p w14:paraId="4AC6E86B" w14:textId="77777777" w:rsidR="000E2BB7" w:rsidRDefault="000E2BB7">
      <w:pPr>
        <w:pStyle w:val="af1"/>
      </w:pPr>
    </w:p>
    <w:p w14:paraId="5B93ECFD" w14:textId="77777777" w:rsidR="000E2BB7" w:rsidRDefault="000E2BB7">
      <w:pPr>
        <w:pStyle w:val="af1"/>
      </w:pPr>
      <w:r>
        <w:t>Подготовка тренировочного набора для второго этапа – решение задачи классификации по извлеченным признакам (состав тренировочного набора можно определить в процессе выполнения задачи)</w:t>
      </w:r>
    </w:p>
    <w:p w14:paraId="3717ACF9" w14:textId="77777777" w:rsidR="00CB1EB9" w:rsidRDefault="00CB1EB9">
      <w:pPr>
        <w:pStyle w:val="af1"/>
      </w:pPr>
    </w:p>
    <w:p w14:paraId="7B39B5EB" w14:textId="2E96AFB9" w:rsidR="00CB1EB9" w:rsidRDefault="00CB1EB9">
      <w:pPr>
        <w:pStyle w:val="af1"/>
      </w:pPr>
      <w:r>
        <w:t>+ видимо стоит добавить задачу по тренировке классификатора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747831" w15:done="0"/>
  <w15:commentEx w15:paraId="316D70B8" w15:done="0"/>
  <w15:commentEx w15:paraId="590FCD04" w15:done="0"/>
  <w15:commentEx w15:paraId="7B39B5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747831" w16cid:durableId="203A5E97"/>
  <w16cid:commentId w16cid:paraId="316D70B8" w16cid:durableId="203A5F6C"/>
  <w16cid:commentId w16cid:paraId="590FCD04" w16cid:durableId="203A5F7D"/>
  <w16cid:commentId w16cid:paraId="7B39B5EB" w16cid:durableId="203A605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81759" w14:textId="77777777" w:rsidR="00CA22B7" w:rsidRDefault="00CA22B7" w:rsidP="000912A8">
      <w:pPr>
        <w:spacing w:after="0" w:line="240" w:lineRule="auto"/>
      </w:pPr>
      <w:r>
        <w:separator/>
      </w:r>
    </w:p>
  </w:endnote>
  <w:endnote w:type="continuationSeparator" w:id="0">
    <w:p w14:paraId="72B7E484" w14:textId="77777777" w:rsidR="00CA22B7" w:rsidRDefault="00CA22B7" w:rsidP="00091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961C9" w14:textId="77777777" w:rsidR="00CC6DF2" w:rsidRDefault="006170D0" w:rsidP="00CC6DF2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6891A96" w14:textId="77777777" w:rsidR="00CC6DF2" w:rsidRDefault="00CA22B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4D25F" w14:textId="77777777" w:rsidR="00CA22B7" w:rsidRDefault="00CA22B7" w:rsidP="000912A8">
      <w:pPr>
        <w:spacing w:after="0" w:line="240" w:lineRule="auto"/>
      </w:pPr>
      <w:r>
        <w:separator/>
      </w:r>
    </w:p>
  </w:footnote>
  <w:footnote w:type="continuationSeparator" w:id="0">
    <w:p w14:paraId="178F39A3" w14:textId="77777777" w:rsidR="00CA22B7" w:rsidRDefault="00CA22B7" w:rsidP="000912A8">
      <w:pPr>
        <w:spacing w:after="0" w:line="240" w:lineRule="auto"/>
      </w:pPr>
      <w:r>
        <w:continuationSeparator/>
      </w:r>
    </w:p>
  </w:footnote>
  <w:footnote w:id="1">
    <w:p w14:paraId="62610F9B" w14:textId="77777777" w:rsidR="000912A8" w:rsidRPr="004A4608" w:rsidDel="00356BFD" w:rsidRDefault="000912A8" w:rsidP="000912A8">
      <w:pPr>
        <w:pStyle w:val="af"/>
        <w:rPr>
          <w:del w:id="741" w:author="Анастасия" w:date="2019-09-22T21:32:00Z"/>
          <w:vertAlign w:val="superscript"/>
        </w:rPr>
      </w:pPr>
      <w:del w:id="742" w:author="Анастасия" w:date="2019-09-22T21:32:00Z">
        <w:r w:rsidRPr="00AB3D9D" w:rsidDel="00356BFD">
          <w:rPr>
            <w:rStyle w:val="af5"/>
          </w:rPr>
          <w:footnoteRef/>
        </w:r>
        <w:r w:rsidRPr="00AB3D9D" w:rsidDel="00356BFD">
          <w:delText xml:space="preserve"> </w:delText>
        </w:r>
        <w:r w:rsidRPr="004A4608" w:rsidDel="00356BFD">
          <w:delText>m</w:delText>
        </w:r>
        <w:r w:rsidRPr="004A4608" w:rsidDel="00356BFD">
          <w:rPr>
            <w:lang w:val="ru-RU"/>
          </w:rPr>
          <w:delText>АР</w:delText>
        </w:r>
        <w:r w:rsidRPr="004A4608" w:rsidDel="00356BFD">
          <w:delText xml:space="preserve"> (mean average </w:delText>
        </w:r>
        <w:r w:rsidRPr="00AB3D9D" w:rsidDel="00356BFD">
          <w:delText xml:space="preserve">precision) - </w:delText>
        </w:r>
        <w:r w:rsidRPr="00E0421C" w:rsidDel="00356BFD">
          <w:delText xml:space="preserve">Gordon V. Cormack and Thomas R. Lynam David R. </w:delText>
        </w:r>
        <w:r w:rsidRPr="00CA25CE" w:rsidDel="00356BFD">
          <w:delText>Cheriton School of Computer Science University of Waterloo Waterloo, Ontario N2L 3G1, Canada</w:delText>
        </w:r>
        <w:r w:rsidRPr="00F62789" w:rsidDel="00356BFD">
          <w:delText xml:space="preserve"> «</w:delText>
        </w:r>
        <w:r w:rsidRPr="00AB3D9D" w:rsidDel="00356BFD">
          <w:delText>Cheriton Statistical Precision of Information Retrieval Evaluation</w:delText>
        </w:r>
        <w:r w:rsidRPr="00F62789" w:rsidDel="00356BFD">
          <w:delText>»</w:delText>
        </w:r>
        <w:r w:rsidRPr="00AB3D9D" w:rsidDel="00356BFD">
          <w:delText xml:space="preserve"> </w:delText>
        </w:r>
      </w:del>
    </w:p>
    <w:p w14:paraId="40A09C6D" w14:textId="77777777" w:rsidR="000912A8" w:rsidRPr="004A4608" w:rsidDel="00356BFD" w:rsidRDefault="000912A8" w:rsidP="000912A8">
      <w:pPr>
        <w:pStyle w:val="af"/>
        <w:rPr>
          <w:del w:id="743" w:author="Анастасия" w:date="2019-09-22T21:32:00Z"/>
          <w:sz w:val="26"/>
          <w:szCs w:val="26"/>
        </w:rPr>
      </w:pPr>
    </w:p>
  </w:footnote>
  <w:footnote w:id="2">
    <w:p w14:paraId="6C9DE9BF" w14:textId="77777777" w:rsidR="000912A8" w:rsidRPr="00E0421C" w:rsidDel="00356BFD" w:rsidRDefault="000912A8" w:rsidP="000912A8">
      <w:pPr>
        <w:pStyle w:val="af3"/>
        <w:rPr>
          <w:del w:id="757" w:author="Анастасия" w:date="2019-09-22T21:32:00Z"/>
          <w:rFonts w:ascii="Times New Roman" w:hAnsi="Times New Roman"/>
          <w:sz w:val="24"/>
          <w:szCs w:val="24"/>
          <w:lang w:val="en-US"/>
        </w:rPr>
      </w:pPr>
      <w:del w:id="758" w:author="Анастасия" w:date="2019-09-22T21:32:00Z">
        <w:r w:rsidRPr="00E0421C" w:rsidDel="00356BFD">
          <w:rPr>
            <w:rStyle w:val="af5"/>
          </w:rPr>
          <w:footnoteRef/>
        </w:r>
        <w:r w:rsidRPr="004A4608" w:rsidDel="00356BFD">
          <w:rPr>
            <w:lang w:val="en-US"/>
          </w:rPr>
          <w:delText xml:space="preserve"> </w:delText>
        </w:r>
        <w:r w:rsidRPr="004A4608" w:rsidDel="00356BFD">
          <w:rPr>
            <w:rFonts w:ascii="Times New Roman" w:hAnsi="Times New Roman"/>
            <w:sz w:val="24"/>
            <w:szCs w:val="24"/>
            <w:lang w:val="en-US"/>
          </w:rPr>
          <w:delText xml:space="preserve">IOU(intersection over union or jaccard distance) - 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 xml:space="preserve">Sven Kosub </w:delText>
        </w:r>
        <w:r w:rsidRPr="00CA25CE" w:rsidDel="00356BFD">
          <w:rPr>
            <w:rFonts w:ascii="Times New Roman" w:hAnsi="Times New Roman"/>
            <w:sz w:val="24"/>
            <w:szCs w:val="24"/>
            <w:lang w:val="en-US"/>
          </w:rPr>
          <w:delText>Department of Computer &amp; Information Science, University of Konstanz Box 67, D-78457 Konstanz, Germany «A note on the triangle inequality for the Jaccard distance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>»</w:delText>
        </w:r>
      </w:del>
    </w:p>
    <w:p w14:paraId="011D30AA" w14:textId="77777777" w:rsidR="000912A8" w:rsidRPr="004A4608" w:rsidDel="00356BFD" w:rsidRDefault="000912A8" w:rsidP="000912A8">
      <w:pPr>
        <w:pStyle w:val="af3"/>
        <w:rPr>
          <w:del w:id="759" w:author="Анастасия" w:date="2019-09-22T21:32:00Z"/>
          <w:lang w:val="en-US"/>
        </w:rPr>
      </w:pPr>
    </w:p>
  </w:footnote>
  <w:footnote w:id="3">
    <w:p w14:paraId="57E08900" w14:textId="77777777" w:rsidR="000912A8" w:rsidRPr="004A4608" w:rsidDel="00356BFD" w:rsidRDefault="000912A8" w:rsidP="000912A8">
      <w:pPr>
        <w:pStyle w:val="af3"/>
        <w:rPr>
          <w:del w:id="762" w:author="Анастасия" w:date="2019-09-22T21:32:00Z"/>
          <w:lang w:val="en-US"/>
        </w:rPr>
      </w:pPr>
      <w:del w:id="763" w:author="Анастасия" w:date="2019-09-22T21:32:00Z">
        <w:r w:rsidRPr="00E0421C" w:rsidDel="00356BFD">
          <w:rPr>
            <w:rStyle w:val="af5"/>
          </w:rPr>
          <w:footnoteRef/>
        </w:r>
        <w:r w:rsidRPr="004A4608" w:rsidDel="00356BFD">
          <w:rPr>
            <w:lang w:val="en-US"/>
          </w:rPr>
          <w:delText xml:space="preserve"> 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>Ground truth –</w:delText>
        </w:r>
        <w:r w:rsidRPr="00CA25CE" w:rsidDel="00356BFD">
          <w:rPr>
            <w:rFonts w:ascii="Times New Roman" w:hAnsi="Times New Roman"/>
            <w:sz w:val="24"/>
            <w:szCs w:val="24"/>
            <w:lang w:val="en-US"/>
          </w:rPr>
          <w:delText xml:space="preserve"> Krig, Scott </w:delText>
        </w:r>
        <w:r w:rsidRPr="00035A96" w:rsidDel="00356BFD">
          <w:rPr>
            <w:rFonts w:ascii="Times New Roman" w:hAnsi="Times New Roman"/>
            <w:sz w:val="24"/>
            <w:szCs w:val="24"/>
            <w:lang w:val="en-US"/>
          </w:rPr>
          <w:delText>«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>Computer Vision Metrics Survey, Taxonomy, and Analysis»</w:delText>
        </w:r>
      </w:del>
    </w:p>
  </w:footnote>
  <w:footnote w:id="4">
    <w:p w14:paraId="5BF4BB63" w14:textId="77777777" w:rsidR="000912A8" w:rsidRPr="004A4608" w:rsidDel="00356BFD" w:rsidRDefault="000912A8" w:rsidP="000912A8">
      <w:pPr>
        <w:pStyle w:val="af3"/>
        <w:rPr>
          <w:del w:id="896" w:author="Анастасия" w:date="2019-09-22T21:36:00Z"/>
          <w:lang w:val="en-US"/>
        </w:rPr>
      </w:pPr>
      <w:del w:id="897" w:author="Анастасия" w:date="2019-09-22T21:36:00Z">
        <w:r w:rsidDel="00356BFD">
          <w:rPr>
            <w:rStyle w:val="af5"/>
          </w:rPr>
          <w:footnoteRef/>
        </w:r>
        <w:r w:rsidRPr="004A4608" w:rsidDel="00356BFD">
          <w:rPr>
            <w:rFonts w:ascii="Times New Roman" w:hAnsi="Times New Roman"/>
            <w:sz w:val="24"/>
            <w:szCs w:val="24"/>
            <w:lang w:val="en-US"/>
          </w:rPr>
          <w:delText xml:space="preserve">Feature extraction - </w:delText>
        </w:r>
        <w:r w:rsidRPr="004A4608" w:rsidDel="00356BFD">
          <w:rPr>
            <w:lang w:val="en-US"/>
          </w:rPr>
          <w:delText xml:space="preserve"> </w:delText>
        </w:r>
        <w:r w:rsidRPr="004A4608" w:rsidDel="00356BFD">
          <w:rPr>
            <w:rFonts w:ascii="Times New Roman" w:hAnsi="Times New Roman"/>
            <w:color w:val="222222"/>
            <w:sz w:val="24"/>
            <w:szCs w:val="24"/>
            <w:shd w:val="clear" w:color="auto" w:fill="FFFFFF"/>
            <w:lang w:val="en-US"/>
          </w:rPr>
          <w:delText>Alpaydin, Ethem (2010)</w:delText>
        </w:r>
        <w:r w:rsidDel="00356BFD">
          <w:rPr>
            <w:rFonts w:ascii="Times New Roman" w:hAnsi="Times New Roman"/>
            <w:color w:val="222222"/>
            <w:sz w:val="24"/>
            <w:szCs w:val="24"/>
            <w:shd w:val="clear" w:color="auto" w:fill="FFFFFF"/>
            <w:lang w:val="en-US"/>
          </w:rPr>
          <w:delText>,</w:delText>
        </w:r>
        <w:r w:rsidRPr="004A4608" w:rsidDel="00356BFD">
          <w:rPr>
            <w:rFonts w:ascii="Times New Roman" w:hAnsi="Times New Roman"/>
            <w:color w:val="222222"/>
            <w:sz w:val="24"/>
            <w:szCs w:val="24"/>
            <w:shd w:val="clear" w:color="auto" w:fill="FFFFFF"/>
            <w:lang w:val="en-US"/>
          </w:rPr>
          <w:delText> «</w:delText>
        </w:r>
        <w:r w:rsidRPr="004A4608" w:rsidDel="00356BFD">
          <w:rPr>
            <w:rFonts w:ascii="Times New Roman" w:hAnsi="Times New Roman"/>
            <w:sz w:val="24"/>
            <w:szCs w:val="24"/>
            <w:lang w:val="en-US"/>
          </w:rPr>
          <w:delText>Introduction to Machine Learning</w:delText>
        </w:r>
        <w:r w:rsidRPr="004A4608" w:rsidDel="00356BFD">
          <w:rPr>
            <w:rFonts w:ascii="Times New Roman" w:hAnsi="Times New Roman"/>
            <w:iCs/>
            <w:sz w:val="24"/>
            <w:szCs w:val="24"/>
            <w:lang w:val="en-US"/>
          </w:rPr>
          <w:delText>»</w:delText>
        </w:r>
      </w:del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5A9F8" w14:textId="77777777" w:rsidR="00CC6DF2" w:rsidRDefault="006170D0" w:rsidP="00CC6DF2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7816633C" w14:textId="77777777" w:rsidR="00CC6DF2" w:rsidRDefault="00CA22B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EF3FC" w14:textId="77777777" w:rsidR="00CC6DF2" w:rsidRDefault="006170D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04394B">
      <w:rPr>
        <w:noProof/>
      </w:rPr>
      <w:t>9</w:t>
    </w:r>
    <w:r>
      <w:fldChar w:fldCharType="end"/>
    </w:r>
  </w:p>
  <w:p w14:paraId="66F2F099" w14:textId="77777777" w:rsidR="00CC6DF2" w:rsidRPr="009E2223" w:rsidRDefault="00CA22B7" w:rsidP="00CC6DF2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F750B"/>
    <w:multiLevelType w:val="multilevel"/>
    <w:tmpl w:val="01F46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574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астасия">
    <w15:presenceInfo w15:providerId="None" w15:userId="Анастасия"/>
  </w15:person>
  <w15:person w15:author="Баландина София">
    <w15:presenceInfo w15:providerId="Windows Live" w15:userId="3314bbcca4927dc0"/>
  </w15:person>
  <w15:person w15:author="Yashunin, Dmitry">
    <w15:presenceInfo w15:providerId="AD" w15:userId="S-1-5-21-842925246-2111687655-839522115-2859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A9"/>
    <w:rsid w:val="00012AB4"/>
    <w:rsid w:val="0004394B"/>
    <w:rsid w:val="000912A8"/>
    <w:rsid w:val="000E2BB7"/>
    <w:rsid w:val="0011058B"/>
    <w:rsid w:val="0014214A"/>
    <w:rsid w:val="001D74A2"/>
    <w:rsid w:val="00254973"/>
    <w:rsid w:val="0031727D"/>
    <w:rsid w:val="003534AE"/>
    <w:rsid w:val="00356BFD"/>
    <w:rsid w:val="003C2D93"/>
    <w:rsid w:val="00427F64"/>
    <w:rsid w:val="004A6E8F"/>
    <w:rsid w:val="00565474"/>
    <w:rsid w:val="00581DB4"/>
    <w:rsid w:val="005F2473"/>
    <w:rsid w:val="00610459"/>
    <w:rsid w:val="006170D0"/>
    <w:rsid w:val="0064658F"/>
    <w:rsid w:val="00657D9D"/>
    <w:rsid w:val="006813B5"/>
    <w:rsid w:val="00686FB0"/>
    <w:rsid w:val="007A5F5C"/>
    <w:rsid w:val="007F146E"/>
    <w:rsid w:val="00802A5F"/>
    <w:rsid w:val="00842D43"/>
    <w:rsid w:val="00877238"/>
    <w:rsid w:val="008B09C1"/>
    <w:rsid w:val="008B5A62"/>
    <w:rsid w:val="0090484D"/>
    <w:rsid w:val="00982551"/>
    <w:rsid w:val="009C039B"/>
    <w:rsid w:val="009F05D2"/>
    <w:rsid w:val="00A05CB4"/>
    <w:rsid w:val="00A63797"/>
    <w:rsid w:val="00A81F26"/>
    <w:rsid w:val="00A909A9"/>
    <w:rsid w:val="00B52623"/>
    <w:rsid w:val="00BA5D41"/>
    <w:rsid w:val="00BD1E67"/>
    <w:rsid w:val="00CA22B7"/>
    <w:rsid w:val="00CB1EB9"/>
    <w:rsid w:val="00D1408C"/>
    <w:rsid w:val="00D9480A"/>
    <w:rsid w:val="00DA4770"/>
    <w:rsid w:val="00E47D6F"/>
    <w:rsid w:val="00EB7C7F"/>
    <w:rsid w:val="00F14649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6A41"/>
  <w15:chartTrackingRefBased/>
  <w15:docId w15:val="{3113C749-7B9B-4569-A5F6-AC7F42FB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912A8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paragraph" w:styleId="1">
    <w:name w:val="heading 1"/>
    <w:basedOn w:val="a0"/>
    <w:next w:val="a0"/>
    <w:link w:val="10"/>
    <w:qFormat/>
    <w:rsid w:val="000912A8"/>
    <w:pPr>
      <w:spacing w:after="0"/>
      <w:outlineLvl w:val="0"/>
    </w:pPr>
    <w:rPr>
      <w:rFonts w:ascii="Times New Roman" w:hAnsi="Times New Roman"/>
      <w:b/>
      <w:sz w:val="28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912A8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4">
    <w:name w:val="header"/>
    <w:aliases w:val="Heder,Titul"/>
    <w:basedOn w:val="a0"/>
    <w:link w:val="a5"/>
    <w:uiPriority w:val="99"/>
    <w:rsid w:val="000912A8"/>
    <w:pPr>
      <w:tabs>
        <w:tab w:val="center" w:pos="4153"/>
        <w:tab w:val="right" w:pos="830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5">
    <w:name w:val="Верхний колонтитул Знак"/>
    <w:aliases w:val="Heder Знак,Titul Знак"/>
    <w:basedOn w:val="a1"/>
    <w:link w:val="a4"/>
    <w:uiPriority w:val="99"/>
    <w:rsid w:val="000912A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ody Text"/>
    <w:basedOn w:val="a0"/>
    <w:link w:val="a7"/>
    <w:rsid w:val="000912A8"/>
    <w:pPr>
      <w:spacing w:after="120"/>
    </w:pPr>
    <w:rPr>
      <w:lang w:val="x-none"/>
    </w:rPr>
  </w:style>
  <w:style w:type="character" w:customStyle="1" w:styleId="a7">
    <w:name w:val="Основной текст Знак"/>
    <w:basedOn w:val="a1"/>
    <w:link w:val="a6"/>
    <w:rsid w:val="000912A8"/>
    <w:rPr>
      <w:rFonts w:ascii="Calibri" w:eastAsia="Times New Roman" w:hAnsi="Calibri" w:cs="Times New Roman"/>
      <w:lang w:val="x-none"/>
    </w:rPr>
  </w:style>
  <w:style w:type="character" w:styleId="a8">
    <w:name w:val="page number"/>
    <w:basedOn w:val="a1"/>
    <w:rsid w:val="000912A8"/>
  </w:style>
  <w:style w:type="paragraph" w:customStyle="1" w:styleId="a9">
    <w:name w:val="Содержимое таблицы"/>
    <w:basedOn w:val="a6"/>
    <w:rsid w:val="000912A8"/>
    <w:pPr>
      <w:suppressLineNumbers/>
      <w:suppressAutoHyphens/>
      <w:spacing w:after="0" w:line="240" w:lineRule="auto"/>
      <w:jc w:val="both"/>
    </w:pPr>
    <w:rPr>
      <w:rFonts w:ascii="Times New Roman" w:hAnsi="Times New Roman"/>
      <w:bCs/>
      <w:sz w:val="28"/>
      <w:szCs w:val="24"/>
      <w:lang w:eastAsia="ar-SA"/>
    </w:rPr>
  </w:style>
  <w:style w:type="paragraph" w:styleId="aa">
    <w:name w:val="footer"/>
    <w:basedOn w:val="a0"/>
    <w:link w:val="ab"/>
    <w:rsid w:val="000912A8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b">
    <w:name w:val="Нижний колонтитул Знак"/>
    <w:basedOn w:val="a1"/>
    <w:link w:val="aa"/>
    <w:rsid w:val="000912A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Основной текст 12 пт"/>
    <w:basedOn w:val="a0"/>
    <w:link w:val="120"/>
    <w:qFormat/>
    <w:rsid w:val="000912A8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120">
    <w:name w:val="Основной текст 12 пт Знак"/>
    <w:link w:val="12"/>
    <w:rsid w:val="000912A8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11">
    <w:name w:val="toc 1"/>
    <w:basedOn w:val="a0"/>
    <w:next w:val="a0"/>
    <w:autoRedefine/>
    <w:uiPriority w:val="39"/>
    <w:rsid w:val="000912A8"/>
    <w:pPr>
      <w:tabs>
        <w:tab w:val="right" w:leader="dot" w:pos="9072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styleId="ac">
    <w:name w:val="Hyperlink"/>
    <w:uiPriority w:val="99"/>
    <w:unhideWhenUsed/>
    <w:rsid w:val="000912A8"/>
    <w:rPr>
      <w:color w:val="0000FF"/>
      <w:u w:val="single"/>
    </w:rPr>
  </w:style>
  <w:style w:type="paragraph" w:styleId="ad">
    <w:name w:val="Body Text Indent"/>
    <w:basedOn w:val="a0"/>
    <w:link w:val="ae"/>
    <w:rsid w:val="000912A8"/>
    <w:pPr>
      <w:suppressAutoHyphens/>
      <w:spacing w:after="120" w:line="240" w:lineRule="auto"/>
      <w:ind w:left="283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e">
    <w:name w:val="Основной текст с отступом Знак"/>
    <w:basedOn w:val="a1"/>
    <w:link w:val="ad"/>
    <w:rsid w:val="000912A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">
    <w:name w:val="List Paragraph"/>
    <w:basedOn w:val="a0"/>
    <w:uiPriority w:val="34"/>
    <w:qFormat/>
    <w:rsid w:val="000912A8"/>
    <w:pPr>
      <w:numPr>
        <w:ilvl w:val="1"/>
        <w:numId w:val="2"/>
      </w:numPr>
      <w:spacing w:after="0" w:line="240" w:lineRule="auto"/>
      <w:contextualSpacing/>
    </w:pPr>
    <w:rPr>
      <w:rFonts w:eastAsia="Calibri"/>
    </w:rPr>
  </w:style>
  <w:style w:type="paragraph" w:styleId="af">
    <w:name w:val="Normal (Web)"/>
    <w:basedOn w:val="a0"/>
    <w:uiPriority w:val="99"/>
    <w:unhideWhenUsed/>
    <w:rsid w:val="000912A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styleId="af0">
    <w:name w:val="annotation reference"/>
    <w:basedOn w:val="a1"/>
    <w:uiPriority w:val="99"/>
    <w:semiHidden/>
    <w:unhideWhenUsed/>
    <w:rsid w:val="000912A8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0912A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0912A8"/>
    <w:rPr>
      <w:rFonts w:ascii="Calibri" w:eastAsia="Times New Roman" w:hAnsi="Calibri" w:cs="Times New Roman"/>
      <w:sz w:val="20"/>
      <w:szCs w:val="20"/>
      <w:lang w:val="ru-RU"/>
    </w:rPr>
  </w:style>
  <w:style w:type="paragraph" w:styleId="af3">
    <w:name w:val="footnote text"/>
    <w:basedOn w:val="a0"/>
    <w:link w:val="af4"/>
    <w:uiPriority w:val="99"/>
    <w:semiHidden/>
    <w:unhideWhenUsed/>
    <w:rsid w:val="000912A8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0912A8"/>
    <w:rPr>
      <w:rFonts w:ascii="Calibri" w:eastAsia="Times New Roman" w:hAnsi="Calibri" w:cs="Times New Roman"/>
      <w:sz w:val="20"/>
      <w:szCs w:val="20"/>
      <w:lang w:val="ru-RU"/>
    </w:rPr>
  </w:style>
  <w:style w:type="character" w:styleId="af5">
    <w:name w:val="footnote reference"/>
    <w:basedOn w:val="a1"/>
    <w:uiPriority w:val="99"/>
    <w:semiHidden/>
    <w:unhideWhenUsed/>
    <w:rsid w:val="000912A8"/>
    <w:rPr>
      <w:vertAlign w:val="superscript"/>
    </w:rPr>
  </w:style>
  <w:style w:type="paragraph" w:styleId="af6">
    <w:name w:val="Balloon Text"/>
    <w:basedOn w:val="a0"/>
    <w:link w:val="af7"/>
    <w:uiPriority w:val="99"/>
    <w:semiHidden/>
    <w:unhideWhenUsed/>
    <w:rsid w:val="00091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0912A8"/>
    <w:rPr>
      <w:rFonts w:ascii="Segoe UI" w:eastAsia="Times New Roman" w:hAnsi="Segoe UI" w:cs="Segoe UI"/>
      <w:sz w:val="18"/>
      <w:szCs w:val="18"/>
      <w:lang w:val="ru-RU"/>
    </w:rPr>
  </w:style>
  <w:style w:type="paragraph" w:styleId="af8">
    <w:name w:val="annotation subject"/>
    <w:basedOn w:val="af1"/>
    <w:next w:val="af1"/>
    <w:link w:val="af9"/>
    <w:uiPriority w:val="99"/>
    <w:semiHidden/>
    <w:unhideWhenUsed/>
    <w:rsid w:val="00A63797"/>
    <w:rPr>
      <w:b/>
      <w:bCs/>
    </w:rPr>
  </w:style>
  <w:style w:type="character" w:customStyle="1" w:styleId="af9">
    <w:name w:val="Тема примечания Знак"/>
    <w:basedOn w:val="af2"/>
    <w:link w:val="af8"/>
    <w:uiPriority w:val="99"/>
    <w:semiHidden/>
    <w:rsid w:val="00A63797"/>
    <w:rPr>
      <w:rFonts w:ascii="Calibri" w:eastAsia="Times New Roman" w:hAnsi="Calibri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64669-EC05-4EDC-916E-DC30AA7F4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2055</Words>
  <Characters>11716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Анастасия</cp:lastModifiedBy>
  <cp:revision>29</cp:revision>
  <dcterms:created xsi:type="dcterms:W3CDTF">2019-03-17T07:58:00Z</dcterms:created>
  <dcterms:modified xsi:type="dcterms:W3CDTF">2019-09-22T18:58:00Z</dcterms:modified>
</cp:coreProperties>
</file>